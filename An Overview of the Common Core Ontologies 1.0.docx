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2233"/>
        <w:tblW w:w="5000" w:type="pct"/>
        <w:tblLook w:val="04A0" w:firstRow="1" w:lastRow="0" w:firstColumn="1" w:lastColumn="0" w:noHBand="0" w:noVBand="1"/>
      </w:tblPr>
      <w:tblGrid>
        <w:gridCol w:w="8640"/>
      </w:tblGrid>
      <w:tr w:rsidR="00BA2BBB" w:rsidRPr="007C5BBB" w14:paraId="064C7A61" w14:textId="77777777" w:rsidTr="00110FAE">
        <w:trPr>
          <w:trHeight w:val="6892"/>
        </w:trPr>
        <w:tc>
          <w:tcPr>
            <w:tcW w:w="9590" w:type="dxa"/>
            <w:tcMar>
              <w:top w:w="216" w:type="dxa"/>
              <w:left w:w="115" w:type="dxa"/>
              <w:bottom w:w="216" w:type="dxa"/>
              <w:right w:w="115" w:type="dxa"/>
            </w:tcMar>
          </w:tcPr>
          <w:tbl>
            <w:tblPr>
              <w:tblW w:w="5000" w:type="pct"/>
              <w:jc w:val="center"/>
              <w:tblLook w:val="04A0" w:firstRow="1" w:lastRow="0" w:firstColumn="1" w:lastColumn="0" w:noHBand="0" w:noVBand="1"/>
            </w:tblPr>
            <w:tblGrid>
              <w:gridCol w:w="8410"/>
            </w:tblGrid>
            <w:tr w:rsidR="00BA2BBB" w:rsidRPr="007C5BBB" w14:paraId="1716CF8E" w14:textId="77777777" w:rsidTr="00110FAE">
              <w:trPr>
                <w:trHeight w:val="2140"/>
                <w:jc w:val="center"/>
              </w:trPr>
              <w:tc>
                <w:tcPr>
                  <w:tcW w:w="5000" w:type="pct"/>
                </w:tcPr>
                <w:p w14:paraId="602F7134" w14:textId="77777777" w:rsidR="00BA2BBB" w:rsidRPr="007C5BBB" w:rsidRDefault="00BA2BBB" w:rsidP="00110FAE">
                  <w:pPr>
                    <w:pStyle w:val="NoSpacing"/>
                    <w:framePr w:hSpace="187" w:wrap="around" w:vAnchor="page" w:hAnchor="margin" w:xAlign="center" w:y="2233"/>
                    <w:spacing w:before="120" w:line="276" w:lineRule="auto"/>
                    <w:jc w:val="center"/>
                    <w:rPr>
                      <w:rFonts w:ascii="Century Schoolbook" w:eastAsiaTheme="majorEastAsia" w:hAnsi="Century Schoolbook" w:cstheme="majorBidi"/>
                      <w:b/>
                      <w:caps/>
                    </w:rPr>
                  </w:pPr>
                  <w:r w:rsidRPr="007C5BBB">
                    <w:rPr>
                      <w:rFonts w:ascii="Century Schoolbook" w:eastAsiaTheme="majorEastAsia" w:hAnsi="Century Schoolbook" w:cstheme="majorBidi"/>
                      <w:b/>
                      <w:caps/>
                      <w:noProof/>
                    </w:rPr>
                    <w:drawing>
                      <wp:inline distT="0" distB="0" distL="0" distR="0" wp14:anchorId="30EC0666" wp14:editId="69BE47FA">
                        <wp:extent cx="3121572" cy="9364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moskal:Pictures:iPhoto Library:Masters:2012:10:27:20121027-185011:cubrc logo 3.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27577" cy="938273"/>
                                </a:xfrm>
                                <a:prstGeom prst="rect">
                                  <a:avLst/>
                                </a:prstGeom>
                                <a:noFill/>
                                <a:ln>
                                  <a:noFill/>
                                </a:ln>
                              </pic:spPr>
                            </pic:pic>
                          </a:graphicData>
                        </a:graphic>
                      </wp:inline>
                    </w:drawing>
                  </w:r>
                </w:p>
              </w:tc>
            </w:tr>
            <w:tr w:rsidR="00BA2BBB" w:rsidRPr="007C5BBB" w14:paraId="6ADAC82E" w14:textId="77777777" w:rsidTr="00110FAE">
              <w:trPr>
                <w:trHeight w:val="2762"/>
                <w:jc w:val="center"/>
              </w:trPr>
              <w:sdt>
                <w:sdtPr>
                  <w:rPr>
                    <w:rFonts w:ascii="Century Schoolbook" w:eastAsiaTheme="majorEastAsia" w:hAnsi="Century Schoolbook" w:cstheme="majorBidi"/>
                    <w:b/>
                    <w:sz w:val="66"/>
                    <w:szCs w:val="80"/>
                  </w:rPr>
                  <w:alias w:val="Title"/>
                  <w:id w:val="-1431732527"/>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61253122" w14:textId="77777777" w:rsidR="00BA2BBB" w:rsidRPr="007C5BBB" w:rsidRDefault="00BA2BBB" w:rsidP="00110FAE">
                      <w:pPr>
                        <w:pStyle w:val="NoSpacing"/>
                        <w:framePr w:hSpace="187" w:wrap="around" w:vAnchor="page" w:hAnchor="margin" w:xAlign="center" w:y="2233"/>
                        <w:spacing w:before="120" w:line="276" w:lineRule="auto"/>
                        <w:jc w:val="center"/>
                        <w:rPr>
                          <w:rFonts w:ascii="Century Schoolbook" w:eastAsiaTheme="majorEastAsia" w:hAnsi="Century Schoolbook" w:cstheme="majorBidi"/>
                          <w:sz w:val="80"/>
                          <w:szCs w:val="80"/>
                        </w:rPr>
                      </w:pPr>
                      <w:r>
                        <w:rPr>
                          <w:rFonts w:ascii="Century Schoolbook" w:eastAsiaTheme="majorEastAsia" w:hAnsi="Century Schoolbook" w:cstheme="majorBidi"/>
                          <w:b/>
                          <w:sz w:val="66"/>
                          <w:szCs w:val="80"/>
                        </w:rPr>
                        <w:t>An Overview of the Common Core Ontologies</w:t>
                      </w:r>
                    </w:p>
                  </w:tc>
                </w:sdtContent>
              </w:sdt>
            </w:tr>
          </w:tbl>
          <w:p w14:paraId="663E7CF4" w14:textId="77777777" w:rsidR="00BA2BBB" w:rsidRPr="007C5BBB" w:rsidRDefault="00BA2BBB" w:rsidP="00110FAE">
            <w:pPr>
              <w:pStyle w:val="Subtitle"/>
              <w:spacing w:before="240"/>
              <w:jc w:val="center"/>
              <w:rPr>
                <w:rFonts w:ascii="Century Schoolbook" w:hAnsi="Century Schoolbook"/>
                <w:b/>
                <w:i w:val="0"/>
              </w:rPr>
            </w:pPr>
          </w:p>
        </w:tc>
      </w:tr>
      <w:tr w:rsidR="00BA2BBB" w:rsidRPr="00D84773" w14:paraId="6E68E4C3" w14:textId="77777777" w:rsidTr="00110FAE">
        <w:trPr>
          <w:trHeight w:val="322"/>
        </w:trPr>
        <w:tc>
          <w:tcPr>
            <w:tcW w:w="9590" w:type="dxa"/>
            <w:tcMar>
              <w:top w:w="216" w:type="dxa"/>
              <w:left w:w="115" w:type="dxa"/>
              <w:bottom w:w="216" w:type="dxa"/>
              <w:right w:w="115" w:type="dxa"/>
            </w:tcMar>
          </w:tcPr>
          <w:p w14:paraId="3EFF97A2" w14:textId="70A97D54" w:rsidR="00BA2BBB" w:rsidRPr="00D84773" w:rsidRDefault="007D2911" w:rsidP="00110FAE">
            <w:pPr>
              <w:spacing w:after="0"/>
              <w:jc w:val="center"/>
            </w:pPr>
            <w:ins w:id="0" w:author="Mark Jensen" w:date="2018-08-23T13:03:00Z">
              <w:r>
                <w:t>23</w:t>
              </w:r>
            </w:ins>
            <w:del w:id="1" w:author="Mark Jensen" w:date="2018-08-23T13:03:00Z">
              <w:r w:rsidR="000A6371" w:rsidDel="007D2911">
                <w:delText>9</w:delText>
              </w:r>
            </w:del>
            <w:r w:rsidR="00BA40AE">
              <w:t xml:space="preserve"> August</w:t>
            </w:r>
            <w:r w:rsidR="00BA2BBB" w:rsidRPr="00D84773">
              <w:t xml:space="preserve"> 201</w:t>
            </w:r>
            <w:ins w:id="2" w:author="Mark Jensen" w:date="2018-08-23T13:04:00Z">
              <w:r>
                <w:t>8</w:t>
              </w:r>
            </w:ins>
            <w:del w:id="3" w:author="Mark Jensen" w:date="2018-08-23T13:04:00Z">
              <w:r w:rsidR="00BA2BBB" w:rsidRPr="00D84773" w:rsidDel="007D2911">
                <w:delText>7</w:delText>
              </w:r>
            </w:del>
          </w:p>
        </w:tc>
      </w:tr>
      <w:tr w:rsidR="00BA2BBB" w:rsidRPr="00D84773" w14:paraId="4D9A1F9A" w14:textId="77777777" w:rsidTr="00110FAE">
        <w:trPr>
          <w:trHeight w:val="1709"/>
        </w:trPr>
        <w:tc>
          <w:tcPr>
            <w:tcW w:w="9590" w:type="dxa"/>
            <w:tcMar>
              <w:top w:w="216" w:type="dxa"/>
              <w:left w:w="115" w:type="dxa"/>
              <w:bottom w:w="216" w:type="dxa"/>
              <w:right w:w="115" w:type="dxa"/>
            </w:tcMar>
          </w:tcPr>
          <w:p w14:paraId="491CEE8C" w14:textId="77777777" w:rsidR="00BA2BBB" w:rsidRPr="00D84773" w:rsidRDefault="00BA2BBB" w:rsidP="00110FAE">
            <w:pPr>
              <w:spacing w:after="0" w:line="240" w:lineRule="auto"/>
              <w:jc w:val="center"/>
            </w:pPr>
            <w:r w:rsidRPr="00D84773">
              <w:t>Prepared by:</w:t>
            </w:r>
          </w:p>
          <w:p w14:paraId="75F8454D" w14:textId="77777777" w:rsidR="00BA2BBB" w:rsidRPr="00D84773" w:rsidRDefault="00BA2BBB" w:rsidP="00110FAE">
            <w:pPr>
              <w:spacing w:after="0" w:line="240" w:lineRule="auto"/>
              <w:jc w:val="center"/>
            </w:pPr>
            <w:r w:rsidRPr="00D84773">
              <w:t>CUBRC, Inc.</w:t>
            </w:r>
          </w:p>
          <w:p w14:paraId="50879003" w14:textId="77777777" w:rsidR="00BA2BBB" w:rsidRPr="00D84773" w:rsidRDefault="00BA2BBB" w:rsidP="00110FAE">
            <w:pPr>
              <w:spacing w:after="0" w:line="240" w:lineRule="auto"/>
              <w:jc w:val="center"/>
            </w:pPr>
            <w:r w:rsidRPr="00D84773">
              <w:t>4455 Genesee St., Buffalo, NY 14225</w:t>
            </w:r>
          </w:p>
          <w:p w14:paraId="7BAC9270" w14:textId="77777777" w:rsidR="00BA2BBB" w:rsidRPr="00D84773" w:rsidRDefault="00BA2BBB" w:rsidP="00110FAE">
            <w:pPr>
              <w:spacing w:after="0" w:line="240" w:lineRule="auto"/>
              <w:jc w:val="center"/>
            </w:pPr>
            <w:r w:rsidRPr="00D84773">
              <w:t>POC: Ron Rudnicki, Senior Research Scientist</w:t>
            </w:r>
          </w:p>
          <w:p w14:paraId="267ABA3E" w14:textId="77777777" w:rsidR="00BA2BBB" w:rsidRPr="00D84773" w:rsidRDefault="00BA2BBB" w:rsidP="00110FAE">
            <w:pPr>
              <w:spacing w:after="0" w:line="240" w:lineRule="auto"/>
              <w:jc w:val="center"/>
            </w:pPr>
            <w:r w:rsidRPr="00D84773">
              <w:t>716-204-5208</w:t>
            </w:r>
          </w:p>
          <w:p w14:paraId="4D479133" w14:textId="77777777" w:rsidR="00BA2BBB" w:rsidRPr="00D84773" w:rsidRDefault="00BA2BBB" w:rsidP="00110FAE">
            <w:pPr>
              <w:spacing w:after="0" w:line="240" w:lineRule="auto"/>
              <w:jc w:val="center"/>
            </w:pPr>
            <w:r w:rsidRPr="00D84773">
              <w:t>rudnicki@cubrc.org</w:t>
            </w:r>
          </w:p>
        </w:tc>
      </w:tr>
    </w:tbl>
    <w:p w14:paraId="2CBB3B20" w14:textId="77777777" w:rsidR="00D65498" w:rsidRDefault="00D65498" w:rsidP="00BA2BBB">
      <w:pPr>
        <w:rPr>
          <w:rFonts w:asciiTheme="majorHAnsi" w:eastAsiaTheme="majorEastAsia" w:hAnsiTheme="majorHAnsi" w:cstheme="majorBidi"/>
          <w:b/>
          <w:bCs/>
          <w:color w:val="4F81BD" w:themeColor="accent1"/>
          <w:sz w:val="26"/>
          <w:szCs w:val="26"/>
        </w:rPr>
      </w:pPr>
    </w:p>
    <w:bookmarkStart w:id="4" w:name="_Toc388277129" w:displacedByCustomXml="next"/>
    <w:sdt>
      <w:sdtPr>
        <w:rPr>
          <w:rFonts w:asciiTheme="minorHAnsi" w:eastAsiaTheme="minorHAnsi" w:hAnsiTheme="minorHAnsi" w:cstheme="minorBidi"/>
          <w:b w:val="0"/>
          <w:bCs w:val="0"/>
          <w:sz w:val="22"/>
          <w:szCs w:val="22"/>
        </w:rPr>
        <w:id w:val="153040086"/>
        <w:docPartObj>
          <w:docPartGallery w:val="Table of Contents"/>
          <w:docPartUnique/>
        </w:docPartObj>
      </w:sdtPr>
      <w:sdtEndPr>
        <w:rPr>
          <w:rFonts w:ascii="Calibri Light" w:eastAsiaTheme="minorEastAsia" w:hAnsi="Calibri Light"/>
        </w:rPr>
      </w:sdtEndPr>
      <w:sdtContent>
        <w:p w14:paraId="25D80ED9" w14:textId="77777777" w:rsidR="00BA2BBB" w:rsidRDefault="00BA2BBB" w:rsidP="0057349A">
          <w:pPr>
            <w:pStyle w:val="Heading1"/>
            <w:numPr>
              <w:ilvl w:val="0"/>
              <w:numId w:val="0"/>
            </w:numPr>
            <w:ind w:left="360" w:hanging="360"/>
            <w:rPr>
              <w:rFonts w:asciiTheme="minorHAnsi" w:eastAsiaTheme="minorHAnsi" w:hAnsiTheme="minorHAnsi" w:cstheme="minorBidi"/>
              <w:b w:val="0"/>
              <w:bCs w:val="0"/>
              <w:sz w:val="22"/>
              <w:szCs w:val="22"/>
            </w:rPr>
          </w:pPr>
        </w:p>
        <w:p w14:paraId="6CBE5499" w14:textId="77777777" w:rsidR="00BA2BBB" w:rsidRDefault="00BA2BBB">
          <w:pPr>
            <w:rPr>
              <w:rFonts w:asciiTheme="minorHAnsi" w:eastAsiaTheme="minorHAnsi" w:hAnsiTheme="minorHAnsi"/>
            </w:rPr>
          </w:pPr>
          <w:r>
            <w:rPr>
              <w:rFonts w:asciiTheme="minorHAnsi" w:eastAsiaTheme="minorHAnsi" w:hAnsiTheme="minorHAnsi"/>
              <w:b/>
              <w:bCs/>
            </w:rPr>
            <w:br w:type="page"/>
          </w:r>
        </w:p>
        <w:p w14:paraId="67C7DCD1" w14:textId="77777777" w:rsidR="004F1778" w:rsidRDefault="00242462">
          <w:pPr>
            <w:pStyle w:val="TOC1"/>
            <w:tabs>
              <w:tab w:val="left" w:pos="440"/>
              <w:tab w:val="right" w:leader="dot" w:pos="8630"/>
            </w:tabs>
            <w:rPr>
              <w:ins w:id="5" w:author="Mark Jensen" w:date="2018-08-27T10:27:00Z"/>
              <w:rFonts w:asciiTheme="minorHAnsi" w:hAnsiTheme="minorHAnsi"/>
              <w:noProof/>
            </w:rPr>
          </w:pPr>
          <w:del w:id="6" w:author="Mark Jensen" w:date="2018-08-27T10:26:00Z">
            <w:r w:rsidRPr="00D84773" w:rsidDel="004F1778">
              <w:lastRenderedPageBreak/>
              <w:delText xml:space="preserve">Table of </w:delText>
            </w:r>
            <w:r w:rsidR="00596C3E" w:rsidRPr="00D84773" w:rsidDel="004F1778">
              <w:delText>Contents</w:delText>
            </w:r>
          </w:del>
          <w:bookmarkEnd w:id="4"/>
          <w:r w:rsidR="005927F3">
            <w:rPr>
              <w:rFonts w:ascii="Century Schoolbook" w:eastAsiaTheme="majorEastAsia" w:hAnsi="Century Schoolbook" w:cstheme="majorBidi"/>
              <w:b/>
              <w:bCs/>
              <w:sz w:val="28"/>
              <w:szCs w:val="28"/>
            </w:rPr>
            <w:fldChar w:fldCharType="begin"/>
          </w:r>
          <w:r w:rsidR="00596C3E">
            <w:instrText xml:space="preserve"> TOC \o "1-3" \h \z \u </w:instrText>
          </w:r>
          <w:r w:rsidR="005927F3">
            <w:rPr>
              <w:rFonts w:ascii="Century Schoolbook" w:eastAsiaTheme="majorEastAsia" w:hAnsi="Century Schoolbook" w:cstheme="majorBidi"/>
              <w:b/>
              <w:bCs/>
              <w:sz w:val="28"/>
              <w:szCs w:val="28"/>
            </w:rPr>
            <w:fldChar w:fldCharType="separate"/>
          </w:r>
          <w:ins w:id="7" w:author="Mark Jensen" w:date="2018-08-27T10:27:00Z">
            <w:r w:rsidR="004F1778" w:rsidRPr="00B5691D">
              <w:rPr>
                <w:rStyle w:val="Hyperlink"/>
                <w:noProof/>
              </w:rPr>
              <w:fldChar w:fldCharType="begin"/>
            </w:r>
            <w:r w:rsidR="004F1778" w:rsidRPr="00B5691D">
              <w:rPr>
                <w:rStyle w:val="Hyperlink"/>
                <w:noProof/>
              </w:rPr>
              <w:instrText xml:space="preserve"> </w:instrText>
            </w:r>
            <w:r w:rsidR="004F1778">
              <w:rPr>
                <w:noProof/>
              </w:rPr>
              <w:instrText>HYPERLINK \l "_Toc523128952"</w:instrText>
            </w:r>
            <w:r w:rsidR="004F1778" w:rsidRPr="00B5691D">
              <w:rPr>
                <w:rStyle w:val="Hyperlink"/>
                <w:noProof/>
              </w:rPr>
              <w:instrText xml:space="preserve"> </w:instrText>
            </w:r>
            <w:r w:rsidR="004F1778" w:rsidRPr="00B5691D">
              <w:rPr>
                <w:rStyle w:val="Hyperlink"/>
                <w:noProof/>
              </w:rPr>
              <w:fldChar w:fldCharType="separate"/>
            </w:r>
            <w:r w:rsidR="004F1778" w:rsidRPr="00B5691D">
              <w:rPr>
                <w:rStyle w:val="Hyperlink"/>
                <w:noProof/>
              </w:rPr>
              <w:t>1</w:t>
            </w:r>
            <w:r w:rsidR="004F1778">
              <w:rPr>
                <w:rFonts w:asciiTheme="minorHAnsi" w:hAnsiTheme="minorHAnsi"/>
                <w:noProof/>
              </w:rPr>
              <w:tab/>
            </w:r>
            <w:r w:rsidR="004F1778" w:rsidRPr="00B5691D">
              <w:rPr>
                <w:rStyle w:val="Hyperlink"/>
                <w:noProof/>
              </w:rPr>
              <w:t>Introduction</w:t>
            </w:r>
            <w:r w:rsidR="004F1778">
              <w:rPr>
                <w:noProof/>
                <w:webHidden/>
              </w:rPr>
              <w:tab/>
            </w:r>
            <w:r w:rsidR="004F1778">
              <w:rPr>
                <w:noProof/>
                <w:webHidden/>
              </w:rPr>
              <w:fldChar w:fldCharType="begin"/>
            </w:r>
            <w:r w:rsidR="004F1778">
              <w:rPr>
                <w:noProof/>
                <w:webHidden/>
              </w:rPr>
              <w:instrText xml:space="preserve"> PAGEREF _Toc523128952 \h </w:instrText>
            </w:r>
          </w:ins>
          <w:r w:rsidR="004F1778">
            <w:rPr>
              <w:noProof/>
              <w:webHidden/>
            </w:rPr>
          </w:r>
          <w:r w:rsidR="004F1778">
            <w:rPr>
              <w:noProof/>
              <w:webHidden/>
            </w:rPr>
            <w:fldChar w:fldCharType="separate"/>
          </w:r>
          <w:ins w:id="8" w:author="Mark Jensen" w:date="2018-08-27T10:27:00Z">
            <w:r w:rsidR="004F1778">
              <w:rPr>
                <w:noProof/>
                <w:webHidden/>
              </w:rPr>
              <w:t>1</w:t>
            </w:r>
            <w:r w:rsidR="004F1778">
              <w:rPr>
                <w:noProof/>
                <w:webHidden/>
              </w:rPr>
              <w:fldChar w:fldCharType="end"/>
            </w:r>
            <w:r w:rsidR="004F1778" w:rsidRPr="00B5691D">
              <w:rPr>
                <w:rStyle w:val="Hyperlink"/>
                <w:noProof/>
              </w:rPr>
              <w:fldChar w:fldCharType="end"/>
            </w:r>
          </w:ins>
        </w:p>
        <w:p w14:paraId="796F2639" w14:textId="77777777" w:rsidR="004F1778" w:rsidRDefault="004F1778">
          <w:pPr>
            <w:pStyle w:val="TOC1"/>
            <w:tabs>
              <w:tab w:val="left" w:pos="440"/>
              <w:tab w:val="right" w:leader="dot" w:pos="8630"/>
            </w:tabs>
            <w:rPr>
              <w:ins w:id="9" w:author="Mark Jensen" w:date="2018-08-27T10:27:00Z"/>
              <w:rFonts w:asciiTheme="minorHAnsi" w:hAnsiTheme="minorHAnsi"/>
              <w:noProof/>
            </w:rPr>
          </w:pPr>
          <w:ins w:id="10"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"_Toc523128953"</w:instrText>
            </w:r>
            <w:r w:rsidRPr="00B5691D">
              <w:rPr>
                <w:rStyle w:val="Hyperlink"/>
                <w:noProof/>
              </w:rPr>
              <w:instrText xml:space="preserve"> </w:instrText>
            </w:r>
            <w:r w:rsidRPr="00B5691D">
              <w:rPr>
                <w:rStyle w:val="Hyperlink"/>
                <w:noProof/>
              </w:rPr>
              <w:fldChar w:fldCharType="separate"/>
            </w:r>
            <w:r w:rsidRPr="00B5691D">
              <w:rPr>
                <w:rStyle w:val="Hyperlink"/>
                <w:noProof/>
              </w:rPr>
              <w:t>2</w:t>
            </w:r>
            <w:r>
              <w:rPr>
                <w:rFonts w:asciiTheme="minorHAnsi" w:hAnsiTheme="minorHAnsi"/>
                <w:noProof/>
              </w:rPr>
              <w:tab/>
            </w:r>
            <w:r w:rsidRPr="00B5691D">
              <w:rPr>
                <w:rStyle w:val="Hyperlink"/>
                <w:noProof/>
              </w:rPr>
              <w:t>Design</w:t>
            </w:r>
            <w:r>
              <w:rPr>
                <w:noProof/>
                <w:webHidden/>
              </w:rPr>
              <w:tab/>
            </w:r>
            <w:r>
              <w:rPr>
                <w:noProof/>
                <w:webHidden/>
              </w:rPr>
              <w:fldChar w:fldCharType="begin"/>
            </w:r>
            <w:r>
              <w:rPr>
                <w:noProof/>
                <w:webHidden/>
              </w:rPr>
              <w:instrText xml:space="preserve"> PAGEREF _Toc523128953 \h </w:instrText>
            </w:r>
          </w:ins>
          <w:r>
            <w:rPr>
              <w:noProof/>
              <w:webHidden/>
            </w:rPr>
          </w:r>
          <w:r>
            <w:rPr>
              <w:noProof/>
              <w:webHidden/>
            </w:rPr>
            <w:fldChar w:fldCharType="separate"/>
          </w:r>
          <w:ins w:id="11" w:author="Mark Jensen" w:date="2018-08-27T10:27:00Z">
            <w:r>
              <w:rPr>
                <w:noProof/>
                <w:webHidden/>
              </w:rPr>
              <w:t>1</w:t>
            </w:r>
            <w:r>
              <w:rPr>
                <w:noProof/>
                <w:webHidden/>
              </w:rPr>
              <w:fldChar w:fldCharType="end"/>
            </w:r>
            <w:r w:rsidRPr="00B5691D">
              <w:rPr>
                <w:rStyle w:val="Hyperlink"/>
                <w:noProof/>
              </w:rPr>
              <w:fldChar w:fldCharType="end"/>
            </w:r>
          </w:ins>
        </w:p>
        <w:p w14:paraId="381A52EA" w14:textId="77777777" w:rsidR="004F1778" w:rsidRDefault="004F1778">
          <w:pPr>
            <w:pStyle w:val="TOC2"/>
            <w:tabs>
              <w:tab w:val="left" w:pos="880"/>
              <w:tab w:val="right" w:leader="dot" w:pos="8630"/>
            </w:tabs>
            <w:rPr>
              <w:ins w:id="12" w:author="Mark Jensen" w:date="2018-08-27T10:27:00Z"/>
              <w:rFonts w:asciiTheme="minorHAnsi" w:hAnsiTheme="minorHAnsi"/>
              <w:noProof/>
            </w:rPr>
          </w:pPr>
          <w:ins w:id="13"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"_Toc523128954"</w:instrText>
            </w:r>
            <w:r w:rsidRPr="00B5691D">
              <w:rPr>
                <w:rStyle w:val="Hyperlink"/>
                <w:noProof/>
              </w:rPr>
              <w:instrText xml:space="preserve"> </w:instrText>
            </w:r>
            <w:r w:rsidRPr="00B5691D">
              <w:rPr>
                <w:rStyle w:val="Hyperlink"/>
                <w:noProof/>
              </w:rPr>
              <w:fldChar w:fldCharType="separate"/>
            </w:r>
            <w:r w:rsidRPr="00B5691D">
              <w:rPr>
                <w:rStyle w:val="Hyperlink"/>
                <w:noProof/>
              </w:rPr>
              <w:t>2.1</w:t>
            </w:r>
            <w:r>
              <w:rPr>
                <w:rFonts w:asciiTheme="minorHAnsi" w:hAnsiTheme="minorHAnsi"/>
                <w:noProof/>
              </w:rPr>
              <w:tab/>
            </w:r>
            <w:r w:rsidRPr="00B5691D">
              <w:rPr>
                <w:rStyle w:val="Hyperlink"/>
                <w:noProof/>
              </w:rPr>
              <w:t>Ontology Language and Editing Software</w:t>
            </w:r>
            <w:r>
              <w:rPr>
                <w:noProof/>
                <w:webHidden/>
              </w:rPr>
              <w:tab/>
            </w:r>
            <w:r>
              <w:rPr>
                <w:noProof/>
                <w:webHidden/>
              </w:rPr>
              <w:fldChar w:fldCharType="begin"/>
            </w:r>
            <w:r>
              <w:rPr>
                <w:noProof/>
                <w:webHidden/>
              </w:rPr>
              <w:instrText xml:space="preserve"> PAGEREF _Toc523128954 \h </w:instrText>
            </w:r>
          </w:ins>
          <w:r>
            <w:rPr>
              <w:noProof/>
              <w:webHidden/>
            </w:rPr>
          </w:r>
          <w:r>
            <w:rPr>
              <w:noProof/>
              <w:webHidden/>
            </w:rPr>
            <w:fldChar w:fldCharType="separate"/>
          </w:r>
          <w:ins w:id="14" w:author="Mark Jensen" w:date="2018-08-27T10:27:00Z">
            <w:r>
              <w:rPr>
                <w:noProof/>
                <w:webHidden/>
              </w:rPr>
              <w:t>1</w:t>
            </w:r>
            <w:r>
              <w:rPr>
                <w:noProof/>
                <w:webHidden/>
              </w:rPr>
              <w:fldChar w:fldCharType="end"/>
            </w:r>
            <w:r w:rsidRPr="00B5691D">
              <w:rPr>
                <w:rStyle w:val="Hyperlink"/>
                <w:noProof/>
              </w:rPr>
              <w:fldChar w:fldCharType="end"/>
            </w:r>
          </w:ins>
        </w:p>
        <w:p w14:paraId="64EBBEBC" w14:textId="77777777" w:rsidR="004F1778" w:rsidRDefault="004F1778">
          <w:pPr>
            <w:pStyle w:val="TOC2"/>
            <w:tabs>
              <w:tab w:val="left" w:pos="880"/>
              <w:tab w:val="right" w:leader="dot" w:pos="8630"/>
            </w:tabs>
            <w:rPr>
              <w:ins w:id="15" w:author="Mark Jensen" w:date="2018-08-27T10:27:00Z"/>
              <w:rFonts w:asciiTheme="minorHAnsi" w:hAnsiTheme="minorHAnsi"/>
              <w:noProof/>
            </w:rPr>
          </w:pPr>
          <w:ins w:id="16"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"_Toc523128955"</w:instrText>
            </w:r>
            <w:r w:rsidRPr="00B5691D">
              <w:rPr>
                <w:rStyle w:val="Hyperlink"/>
                <w:noProof/>
              </w:rPr>
              <w:instrText xml:space="preserve"> </w:instrText>
            </w:r>
            <w:r w:rsidRPr="00B5691D">
              <w:rPr>
                <w:rStyle w:val="Hyperlink"/>
                <w:noProof/>
              </w:rPr>
              <w:fldChar w:fldCharType="separate"/>
            </w:r>
            <w:r w:rsidRPr="00B5691D">
              <w:rPr>
                <w:rStyle w:val="Hyperlink"/>
                <w:noProof/>
              </w:rPr>
              <w:t>2.2</w:t>
            </w:r>
            <w:r>
              <w:rPr>
                <w:rFonts w:asciiTheme="minorHAnsi" w:hAnsiTheme="minorHAnsi"/>
                <w:noProof/>
              </w:rPr>
              <w:tab/>
            </w:r>
            <w:r w:rsidRPr="00B5691D">
              <w:rPr>
                <w:rStyle w:val="Hyperlink"/>
                <w:noProof/>
              </w:rPr>
              <w:t>Realism</w:t>
            </w:r>
            <w:r>
              <w:rPr>
                <w:noProof/>
                <w:webHidden/>
              </w:rPr>
              <w:tab/>
            </w:r>
            <w:r>
              <w:rPr>
                <w:noProof/>
                <w:webHidden/>
              </w:rPr>
              <w:fldChar w:fldCharType="begin"/>
            </w:r>
            <w:r>
              <w:rPr>
                <w:noProof/>
                <w:webHidden/>
              </w:rPr>
              <w:instrText xml:space="preserve"> PAGEREF _Toc523128955 \h </w:instrText>
            </w:r>
          </w:ins>
          <w:r>
            <w:rPr>
              <w:noProof/>
              <w:webHidden/>
            </w:rPr>
          </w:r>
          <w:r>
            <w:rPr>
              <w:noProof/>
              <w:webHidden/>
            </w:rPr>
            <w:fldChar w:fldCharType="separate"/>
          </w:r>
          <w:ins w:id="17" w:author="Mark Jensen" w:date="2018-08-27T10:27:00Z">
            <w:r>
              <w:rPr>
                <w:noProof/>
                <w:webHidden/>
              </w:rPr>
              <w:t>2</w:t>
            </w:r>
            <w:r>
              <w:rPr>
                <w:noProof/>
                <w:webHidden/>
              </w:rPr>
              <w:fldChar w:fldCharType="end"/>
            </w:r>
            <w:r w:rsidRPr="00B5691D">
              <w:rPr>
                <w:rStyle w:val="Hyperlink"/>
                <w:noProof/>
              </w:rPr>
              <w:fldChar w:fldCharType="end"/>
            </w:r>
          </w:ins>
        </w:p>
        <w:p w14:paraId="4301296F" w14:textId="77777777" w:rsidR="004F1778" w:rsidRDefault="004F1778">
          <w:pPr>
            <w:pStyle w:val="TOC2"/>
            <w:tabs>
              <w:tab w:val="left" w:pos="880"/>
              <w:tab w:val="right" w:leader="dot" w:pos="8630"/>
            </w:tabs>
            <w:rPr>
              <w:ins w:id="18" w:author="Mark Jensen" w:date="2018-08-27T10:27:00Z"/>
              <w:rFonts w:asciiTheme="minorHAnsi" w:hAnsiTheme="minorHAnsi"/>
              <w:noProof/>
            </w:rPr>
          </w:pPr>
          <w:ins w:id="19"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"_Toc523128956"</w:instrText>
            </w:r>
            <w:r w:rsidRPr="00B5691D">
              <w:rPr>
                <w:rStyle w:val="Hyperlink"/>
                <w:noProof/>
              </w:rPr>
              <w:instrText xml:space="preserve"> </w:instrText>
            </w:r>
            <w:r w:rsidRPr="00B5691D">
              <w:rPr>
                <w:rStyle w:val="Hyperlink"/>
                <w:noProof/>
              </w:rPr>
              <w:fldChar w:fldCharType="separate"/>
            </w:r>
            <w:r w:rsidRPr="00B5691D">
              <w:rPr>
                <w:rStyle w:val="Hyperlink"/>
                <w:noProof/>
              </w:rPr>
              <w:t>2.3</w:t>
            </w:r>
            <w:r>
              <w:rPr>
                <w:rFonts w:asciiTheme="minorHAnsi" w:hAnsiTheme="minorHAnsi"/>
                <w:noProof/>
              </w:rPr>
              <w:tab/>
            </w:r>
            <w:r w:rsidRPr="00B5691D">
              <w:rPr>
                <w:rStyle w:val="Hyperlink"/>
                <w:noProof/>
              </w:rPr>
              <w:t>Modularity</w:t>
            </w:r>
            <w:r>
              <w:rPr>
                <w:noProof/>
                <w:webHidden/>
              </w:rPr>
              <w:tab/>
            </w:r>
            <w:r>
              <w:rPr>
                <w:noProof/>
                <w:webHidden/>
              </w:rPr>
              <w:fldChar w:fldCharType="begin"/>
            </w:r>
            <w:r>
              <w:rPr>
                <w:noProof/>
                <w:webHidden/>
              </w:rPr>
              <w:instrText xml:space="preserve"> PAGEREF _Toc523128956 \h </w:instrText>
            </w:r>
          </w:ins>
          <w:r>
            <w:rPr>
              <w:noProof/>
              <w:webHidden/>
            </w:rPr>
          </w:r>
          <w:r>
            <w:rPr>
              <w:noProof/>
              <w:webHidden/>
            </w:rPr>
            <w:fldChar w:fldCharType="separate"/>
          </w:r>
          <w:ins w:id="20" w:author="Mark Jensen" w:date="2018-08-27T10:27:00Z">
            <w:r>
              <w:rPr>
                <w:noProof/>
                <w:webHidden/>
              </w:rPr>
              <w:t>2</w:t>
            </w:r>
            <w:r>
              <w:rPr>
                <w:noProof/>
                <w:webHidden/>
              </w:rPr>
              <w:fldChar w:fldCharType="end"/>
            </w:r>
            <w:r w:rsidRPr="00B5691D">
              <w:rPr>
                <w:rStyle w:val="Hyperlink"/>
                <w:noProof/>
              </w:rPr>
              <w:fldChar w:fldCharType="end"/>
            </w:r>
          </w:ins>
        </w:p>
        <w:p w14:paraId="1E9F59D3" w14:textId="77777777" w:rsidR="004F1778" w:rsidRDefault="004F1778">
          <w:pPr>
            <w:pStyle w:val="TOC2"/>
            <w:tabs>
              <w:tab w:val="left" w:pos="880"/>
              <w:tab w:val="right" w:leader="dot" w:pos="8630"/>
            </w:tabs>
            <w:rPr>
              <w:ins w:id="21" w:author="Mark Jensen" w:date="2018-08-27T10:27:00Z"/>
              <w:rFonts w:asciiTheme="minorHAnsi" w:hAnsiTheme="minorHAnsi"/>
              <w:noProof/>
            </w:rPr>
          </w:pPr>
          <w:ins w:id="22"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"_Toc523128957"</w:instrText>
            </w:r>
            <w:r w:rsidRPr="00B5691D">
              <w:rPr>
                <w:rStyle w:val="Hyperlink"/>
                <w:noProof/>
              </w:rPr>
              <w:instrText xml:space="preserve"> </w:instrText>
            </w:r>
            <w:r w:rsidRPr="00B5691D">
              <w:rPr>
                <w:rStyle w:val="Hyperlink"/>
                <w:noProof/>
              </w:rPr>
              <w:fldChar w:fldCharType="separate"/>
            </w:r>
            <w:r w:rsidRPr="00B5691D">
              <w:rPr>
                <w:rStyle w:val="Hyperlink"/>
                <w:noProof/>
              </w:rPr>
              <w:t>2.4</w:t>
            </w:r>
            <w:r>
              <w:rPr>
                <w:rFonts w:asciiTheme="minorHAnsi" w:hAnsiTheme="minorHAnsi"/>
                <w:noProof/>
              </w:rPr>
              <w:tab/>
            </w:r>
            <w:r w:rsidRPr="00B5691D">
              <w:rPr>
                <w:rStyle w:val="Hyperlink"/>
                <w:noProof/>
              </w:rPr>
              <w:t>Namespaces, URIs, and Term Curation</w:t>
            </w:r>
            <w:r>
              <w:rPr>
                <w:noProof/>
                <w:webHidden/>
              </w:rPr>
              <w:tab/>
            </w:r>
            <w:r>
              <w:rPr>
                <w:noProof/>
                <w:webHidden/>
              </w:rPr>
              <w:fldChar w:fldCharType="begin"/>
            </w:r>
            <w:r>
              <w:rPr>
                <w:noProof/>
                <w:webHidden/>
              </w:rPr>
              <w:instrText xml:space="preserve"> PAGEREF _Toc523128957 \h </w:instrText>
            </w:r>
          </w:ins>
          <w:r>
            <w:rPr>
              <w:noProof/>
              <w:webHidden/>
            </w:rPr>
          </w:r>
          <w:r>
            <w:rPr>
              <w:noProof/>
              <w:webHidden/>
            </w:rPr>
            <w:fldChar w:fldCharType="separate"/>
          </w:r>
          <w:ins w:id="23" w:author="Mark Jensen" w:date="2018-08-27T10:27:00Z">
            <w:r>
              <w:rPr>
                <w:noProof/>
                <w:webHidden/>
              </w:rPr>
              <w:t>2</w:t>
            </w:r>
            <w:r>
              <w:rPr>
                <w:noProof/>
                <w:webHidden/>
              </w:rPr>
              <w:fldChar w:fldCharType="end"/>
            </w:r>
            <w:r w:rsidRPr="00B5691D">
              <w:rPr>
                <w:rStyle w:val="Hyperlink"/>
                <w:noProof/>
              </w:rPr>
              <w:fldChar w:fldCharType="end"/>
            </w:r>
          </w:ins>
        </w:p>
        <w:p w14:paraId="6245A69A" w14:textId="77777777" w:rsidR="004F1778" w:rsidRDefault="004F1778">
          <w:pPr>
            <w:pStyle w:val="TOC2"/>
            <w:tabs>
              <w:tab w:val="left" w:pos="880"/>
              <w:tab w:val="right" w:leader="dot" w:pos="8630"/>
            </w:tabs>
            <w:rPr>
              <w:ins w:id="24" w:author="Mark Jensen" w:date="2018-08-27T10:27:00Z"/>
              <w:rFonts w:asciiTheme="minorHAnsi" w:hAnsiTheme="minorHAnsi"/>
              <w:noProof/>
            </w:rPr>
          </w:pPr>
          <w:ins w:id="25"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"_Toc523128958"</w:instrText>
            </w:r>
            <w:r w:rsidRPr="00B5691D">
              <w:rPr>
                <w:rStyle w:val="Hyperlink"/>
                <w:noProof/>
              </w:rPr>
              <w:instrText xml:space="preserve"> </w:instrText>
            </w:r>
            <w:r w:rsidRPr="00B5691D">
              <w:rPr>
                <w:rStyle w:val="Hyperlink"/>
                <w:noProof/>
              </w:rPr>
              <w:fldChar w:fldCharType="separate"/>
            </w:r>
            <w:r w:rsidRPr="00B5691D">
              <w:rPr>
                <w:rStyle w:val="Hyperlink"/>
                <w:noProof/>
              </w:rPr>
              <w:t>2.5</w:t>
            </w:r>
            <w:r>
              <w:rPr>
                <w:rFonts w:asciiTheme="minorHAnsi" w:hAnsiTheme="minorHAnsi"/>
                <w:noProof/>
              </w:rPr>
              <w:tab/>
            </w:r>
            <w:r w:rsidRPr="00B5691D">
              <w:rPr>
                <w:rStyle w:val="Hyperlink"/>
                <w:noProof/>
              </w:rPr>
              <w:t>Minimal Asserted Class Axiom Expressions</w:t>
            </w:r>
            <w:r>
              <w:rPr>
                <w:noProof/>
                <w:webHidden/>
              </w:rPr>
              <w:tab/>
            </w:r>
            <w:r>
              <w:rPr>
                <w:noProof/>
                <w:webHidden/>
              </w:rPr>
              <w:fldChar w:fldCharType="begin"/>
            </w:r>
            <w:r>
              <w:rPr>
                <w:noProof/>
                <w:webHidden/>
              </w:rPr>
              <w:instrText xml:space="preserve"> PAGEREF _Toc523128958 \h </w:instrText>
            </w:r>
          </w:ins>
          <w:r>
            <w:rPr>
              <w:noProof/>
              <w:webHidden/>
            </w:rPr>
          </w:r>
          <w:r>
            <w:rPr>
              <w:noProof/>
              <w:webHidden/>
            </w:rPr>
            <w:fldChar w:fldCharType="separate"/>
          </w:r>
          <w:ins w:id="26" w:author="Mark Jensen" w:date="2018-08-27T10:27:00Z">
            <w:r>
              <w:rPr>
                <w:noProof/>
                <w:webHidden/>
              </w:rPr>
              <w:t>3</w:t>
            </w:r>
            <w:r>
              <w:rPr>
                <w:noProof/>
                <w:webHidden/>
              </w:rPr>
              <w:fldChar w:fldCharType="end"/>
            </w:r>
            <w:r w:rsidRPr="00B5691D">
              <w:rPr>
                <w:rStyle w:val="Hyperlink"/>
                <w:noProof/>
              </w:rPr>
              <w:fldChar w:fldCharType="end"/>
            </w:r>
          </w:ins>
        </w:p>
        <w:p w14:paraId="25154F91" w14:textId="77777777" w:rsidR="004F1778" w:rsidRDefault="004F1778">
          <w:pPr>
            <w:pStyle w:val="TOC2"/>
            <w:tabs>
              <w:tab w:val="left" w:pos="880"/>
              <w:tab w:val="right" w:leader="dot" w:pos="8630"/>
            </w:tabs>
            <w:rPr>
              <w:ins w:id="27" w:author="Mark Jensen" w:date="2018-08-27T10:27:00Z"/>
              <w:rFonts w:asciiTheme="minorHAnsi" w:hAnsiTheme="minorHAnsi"/>
              <w:noProof/>
            </w:rPr>
          </w:pPr>
          <w:ins w:id="28"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"_Toc523128959"</w:instrText>
            </w:r>
            <w:r w:rsidRPr="00B5691D">
              <w:rPr>
                <w:rStyle w:val="Hyperlink"/>
                <w:noProof/>
              </w:rPr>
              <w:instrText xml:space="preserve"> </w:instrText>
            </w:r>
            <w:r w:rsidRPr="00B5691D">
              <w:rPr>
                <w:rStyle w:val="Hyperlink"/>
                <w:noProof/>
              </w:rPr>
              <w:fldChar w:fldCharType="separate"/>
            </w:r>
            <w:r w:rsidRPr="00B5691D">
              <w:rPr>
                <w:rStyle w:val="Hyperlink"/>
                <w:noProof/>
              </w:rPr>
              <w:t>2.6</w:t>
            </w:r>
            <w:r>
              <w:rPr>
                <w:rFonts w:asciiTheme="minorHAnsi" w:hAnsiTheme="minorHAnsi"/>
                <w:noProof/>
              </w:rPr>
              <w:tab/>
            </w:r>
            <w:r w:rsidRPr="00B5691D">
              <w:rPr>
                <w:rStyle w:val="Hyperlink"/>
                <w:noProof/>
              </w:rPr>
              <w:t>Minimal Object Properties</w:t>
            </w:r>
            <w:r>
              <w:rPr>
                <w:noProof/>
                <w:webHidden/>
              </w:rPr>
              <w:tab/>
            </w:r>
            <w:r>
              <w:rPr>
                <w:noProof/>
                <w:webHidden/>
              </w:rPr>
              <w:fldChar w:fldCharType="begin"/>
            </w:r>
            <w:r>
              <w:rPr>
                <w:noProof/>
                <w:webHidden/>
              </w:rPr>
              <w:instrText xml:space="preserve"> PAGEREF _Toc523128959 \h </w:instrText>
            </w:r>
          </w:ins>
          <w:r>
            <w:rPr>
              <w:noProof/>
              <w:webHidden/>
            </w:rPr>
          </w:r>
          <w:r>
            <w:rPr>
              <w:noProof/>
              <w:webHidden/>
            </w:rPr>
            <w:fldChar w:fldCharType="separate"/>
          </w:r>
          <w:ins w:id="29" w:author="Mark Jensen" w:date="2018-08-27T10:27:00Z">
            <w:r>
              <w:rPr>
                <w:noProof/>
                <w:webHidden/>
              </w:rPr>
              <w:t>4</w:t>
            </w:r>
            <w:r>
              <w:rPr>
                <w:noProof/>
                <w:webHidden/>
              </w:rPr>
              <w:fldChar w:fldCharType="end"/>
            </w:r>
            <w:r w:rsidRPr="00B5691D">
              <w:rPr>
                <w:rStyle w:val="Hyperlink"/>
                <w:noProof/>
              </w:rPr>
              <w:fldChar w:fldCharType="end"/>
            </w:r>
          </w:ins>
        </w:p>
        <w:p w14:paraId="3D9A3D8D" w14:textId="77777777" w:rsidR="004F1778" w:rsidRDefault="004F1778">
          <w:pPr>
            <w:pStyle w:val="TOC1"/>
            <w:tabs>
              <w:tab w:val="left" w:pos="440"/>
              <w:tab w:val="right" w:leader="dot" w:pos="8630"/>
            </w:tabs>
            <w:rPr>
              <w:ins w:id="30" w:author="Mark Jensen" w:date="2018-08-27T10:27:00Z"/>
              <w:rFonts w:asciiTheme="minorHAnsi" w:hAnsiTheme="minorHAnsi"/>
              <w:noProof/>
            </w:rPr>
          </w:pPr>
          <w:ins w:id="31"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"_Toc523128960"</w:instrText>
            </w:r>
            <w:r w:rsidRPr="00B5691D">
              <w:rPr>
                <w:rStyle w:val="Hyperlink"/>
                <w:noProof/>
              </w:rPr>
              <w:instrText xml:space="preserve"> </w:instrText>
            </w:r>
            <w:r w:rsidRPr="00B5691D">
              <w:rPr>
                <w:rStyle w:val="Hyperlink"/>
                <w:noProof/>
              </w:rPr>
              <w:fldChar w:fldCharType="separate"/>
            </w:r>
            <w:r w:rsidRPr="00B5691D">
              <w:rPr>
                <w:rStyle w:val="Hyperlink"/>
                <w:noProof/>
              </w:rPr>
              <w:t>3</w:t>
            </w:r>
            <w:r>
              <w:rPr>
                <w:rFonts w:asciiTheme="minorHAnsi" w:hAnsiTheme="minorHAnsi"/>
                <w:noProof/>
              </w:rPr>
              <w:tab/>
            </w:r>
            <w:r w:rsidRPr="00B5691D">
              <w:rPr>
                <w:rStyle w:val="Hyperlink"/>
                <w:noProof/>
              </w:rPr>
              <w:t>Upper-Level Semantic Framework</w:t>
            </w:r>
            <w:r>
              <w:rPr>
                <w:noProof/>
                <w:webHidden/>
              </w:rPr>
              <w:tab/>
            </w:r>
            <w:r>
              <w:rPr>
                <w:noProof/>
                <w:webHidden/>
              </w:rPr>
              <w:fldChar w:fldCharType="begin"/>
            </w:r>
            <w:r>
              <w:rPr>
                <w:noProof/>
                <w:webHidden/>
              </w:rPr>
              <w:instrText xml:space="preserve"> PAGEREF _Toc523128960 \h </w:instrText>
            </w:r>
          </w:ins>
          <w:r>
            <w:rPr>
              <w:noProof/>
              <w:webHidden/>
            </w:rPr>
          </w:r>
          <w:r>
            <w:rPr>
              <w:noProof/>
              <w:webHidden/>
            </w:rPr>
            <w:fldChar w:fldCharType="separate"/>
          </w:r>
          <w:ins w:id="32" w:author="Mark Jensen" w:date="2018-08-27T10:27:00Z">
            <w:r>
              <w:rPr>
                <w:noProof/>
                <w:webHidden/>
              </w:rPr>
              <w:t>4</w:t>
            </w:r>
            <w:r>
              <w:rPr>
                <w:noProof/>
                <w:webHidden/>
              </w:rPr>
              <w:fldChar w:fldCharType="end"/>
            </w:r>
            <w:r w:rsidRPr="00B5691D">
              <w:rPr>
                <w:rStyle w:val="Hyperlink"/>
                <w:noProof/>
              </w:rPr>
              <w:fldChar w:fldCharType="end"/>
            </w:r>
          </w:ins>
        </w:p>
        <w:p w14:paraId="613815D3" w14:textId="77777777" w:rsidR="004F1778" w:rsidRDefault="004F1778">
          <w:pPr>
            <w:pStyle w:val="TOC2"/>
            <w:tabs>
              <w:tab w:val="left" w:pos="880"/>
              <w:tab w:val="right" w:leader="dot" w:pos="8630"/>
            </w:tabs>
            <w:rPr>
              <w:ins w:id="33" w:author="Mark Jensen" w:date="2018-08-27T10:27:00Z"/>
              <w:rFonts w:asciiTheme="minorHAnsi" w:hAnsiTheme="minorHAnsi"/>
              <w:noProof/>
            </w:rPr>
          </w:pPr>
          <w:ins w:id="34"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"_Toc523128961"</w:instrText>
            </w:r>
            <w:r w:rsidRPr="00B5691D">
              <w:rPr>
                <w:rStyle w:val="Hyperlink"/>
                <w:noProof/>
              </w:rPr>
              <w:instrText xml:space="preserve"> </w:instrText>
            </w:r>
            <w:r w:rsidRPr="00B5691D">
              <w:rPr>
                <w:rStyle w:val="Hyperlink"/>
                <w:noProof/>
              </w:rPr>
              <w:fldChar w:fldCharType="separate"/>
            </w:r>
            <w:r w:rsidRPr="00B5691D">
              <w:rPr>
                <w:rStyle w:val="Hyperlink"/>
                <w:noProof/>
              </w:rPr>
              <w:t>3.1</w:t>
            </w:r>
            <w:r>
              <w:rPr>
                <w:rFonts w:asciiTheme="minorHAnsi" w:hAnsiTheme="minorHAnsi"/>
                <w:noProof/>
              </w:rPr>
              <w:tab/>
            </w:r>
            <w:r w:rsidRPr="00B5691D">
              <w:rPr>
                <w:rStyle w:val="Hyperlink"/>
                <w:noProof/>
              </w:rPr>
              <w:t>Objects and Processes</w:t>
            </w:r>
            <w:r>
              <w:rPr>
                <w:noProof/>
                <w:webHidden/>
              </w:rPr>
              <w:tab/>
            </w:r>
            <w:r>
              <w:rPr>
                <w:noProof/>
                <w:webHidden/>
              </w:rPr>
              <w:fldChar w:fldCharType="begin"/>
            </w:r>
            <w:r>
              <w:rPr>
                <w:noProof/>
                <w:webHidden/>
              </w:rPr>
              <w:instrText xml:space="preserve"> PAGEREF _Toc523128961 \h </w:instrText>
            </w:r>
          </w:ins>
          <w:r>
            <w:rPr>
              <w:noProof/>
              <w:webHidden/>
            </w:rPr>
          </w:r>
          <w:r>
            <w:rPr>
              <w:noProof/>
              <w:webHidden/>
            </w:rPr>
            <w:fldChar w:fldCharType="separate"/>
          </w:r>
          <w:ins w:id="35" w:author="Mark Jensen" w:date="2018-08-27T10:27:00Z">
            <w:r>
              <w:rPr>
                <w:noProof/>
                <w:webHidden/>
              </w:rPr>
              <w:t>5</w:t>
            </w:r>
            <w:r>
              <w:rPr>
                <w:noProof/>
                <w:webHidden/>
              </w:rPr>
              <w:fldChar w:fldCharType="end"/>
            </w:r>
            <w:r w:rsidRPr="00B5691D">
              <w:rPr>
                <w:rStyle w:val="Hyperlink"/>
                <w:noProof/>
              </w:rPr>
              <w:fldChar w:fldCharType="end"/>
            </w:r>
          </w:ins>
        </w:p>
        <w:p w14:paraId="3FAA240E" w14:textId="77777777" w:rsidR="004F1778" w:rsidRDefault="004F1778">
          <w:pPr>
            <w:pStyle w:val="TOC2"/>
            <w:tabs>
              <w:tab w:val="left" w:pos="880"/>
              <w:tab w:val="right" w:leader="dot" w:pos="8630"/>
            </w:tabs>
            <w:rPr>
              <w:ins w:id="36" w:author="Mark Jensen" w:date="2018-08-27T10:27:00Z"/>
              <w:rFonts w:asciiTheme="minorHAnsi" w:hAnsiTheme="minorHAnsi"/>
              <w:noProof/>
            </w:rPr>
          </w:pPr>
          <w:ins w:id="37"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"_Toc523128962"</w:instrText>
            </w:r>
            <w:r w:rsidRPr="00B5691D">
              <w:rPr>
                <w:rStyle w:val="Hyperlink"/>
                <w:noProof/>
              </w:rPr>
              <w:instrText xml:space="preserve"> </w:instrText>
            </w:r>
            <w:r w:rsidRPr="00B5691D">
              <w:rPr>
                <w:rStyle w:val="Hyperlink"/>
                <w:noProof/>
              </w:rPr>
              <w:fldChar w:fldCharType="separate"/>
            </w:r>
            <w:r w:rsidRPr="00B5691D">
              <w:rPr>
                <w:rStyle w:val="Hyperlink"/>
                <w:noProof/>
              </w:rPr>
              <w:t>3.2</w:t>
            </w:r>
            <w:r>
              <w:rPr>
                <w:rFonts w:asciiTheme="minorHAnsi" w:hAnsiTheme="minorHAnsi"/>
                <w:noProof/>
              </w:rPr>
              <w:tab/>
            </w:r>
            <w:r w:rsidRPr="00B5691D">
              <w:rPr>
                <w:rStyle w:val="Hyperlink"/>
                <w:noProof/>
              </w:rPr>
              <w:t>Attributes</w:t>
            </w:r>
            <w:r>
              <w:rPr>
                <w:noProof/>
                <w:webHidden/>
              </w:rPr>
              <w:tab/>
            </w:r>
            <w:r>
              <w:rPr>
                <w:noProof/>
                <w:webHidden/>
              </w:rPr>
              <w:fldChar w:fldCharType="begin"/>
            </w:r>
            <w:r>
              <w:rPr>
                <w:noProof/>
                <w:webHidden/>
              </w:rPr>
              <w:instrText xml:space="preserve"> PAGEREF _Toc523128962 \h </w:instrText>
            </w:r>
          </w:ins>
          <w:r>
            <w:rPr>
              <w:noProof/>
              <w:webHidden/>
            </w:rPr>
          </w:r>
          <w:r>
            <w:rPr>
              <w:noProof/>
              <w:webHidden/>
            </w:rPr>
            <w:fldChar w:fldCharType="separate"/>
          </w:r>
          <w:ins w:id="38" w:author="Mark Jensen" w:date="2018-08-27T10:27:00Z">
            <w:r>
              <w:rPr>
                <w:noProof/>
                <w:webHidden/>
              </w:rPr>
              <w:t>5</w:t>
            </w:r>
            <w:r>
              <w:rPr>
                <w:noProof/>
                <w:webHidden/>
              </w:rPr>
              <w:fldChar w:fldCharType="end"/>
            </w:r>
            <w:r w:rsidRPr="00B5691D">
              <w:rPr>
                <w:rStyle w:val="Hyperlink"/>
                <w:noProof/>
              </w:rPr>
              <w:fldChar w:fldCharType="end"/>
            </w:r>
          </w:ins>
        </w:p>
        <w:p w14:paraId="7D361635" w14:textId="77777777" w:rsidR="004F1778" w:rsidRDefault="004F1778">
          <w:pPr>
            <w:pStyle w:val="TOC2"/>
            <w:tabs>
              <w:tab w:val="left" w:pos="880"/>
              <w:tab w:val="right" w:leader="dot" w:pos="8630"/>
            </w:tabs>
            <w:rPr>
              <w:ins w:id="39" w:author="Mark Jensen" w:date="2018-08-27T10:27:00Z"/>
              <w:rFonts w:asciiTheme="minorHAnsi" w:hAnsiTheme="minorHAnsi"/>
              <w:noProof/>
            </w:rPr>
          </w:pPr>
          <w:ins w:id="40"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"_Toc523128963"</w:instrText>
            </w:r>
            <w:r w:rsidRPr="00B5691D">
              <w:rPr>
                <w:rStyle w:val="Hyperlink"/>
                <w:noProof/>
              </w:rPr>
              <w:instrText xml:space="preserve"> </w:instrText>
            </w:r>
            <w:r w:rsidRPr="00B5691D">
              <w:rPr>
                <w:rStyle w:val="Hyperlink"/>
                <w:noProof/>
              </w:rPr>
              <w:fldChar w:fldCharType="separate"/>
            </w:r>
            <w:r w:rsidRPr="00B5691D">
              <w:rPr>
                <w:rStyle w:val="Hyperlink"/>
                <w:noProof/>
              </w:rPr>
              <w:t>3.3</w:t>
            </w:r>
            <w:r>
              <w:rPr>
                <w:rFonts w:asciiTheme="minorHAnsi" w:hAnsiTheme="minorHAnsi"/>
                <w:noProof/>
              </w:rPr>
              <w:tab/>
            </w:r>
            <w:r w:rsidRPr="00B5691D">
              <w:rPr>
                <w:rStyle w:val="Hyperlink"/>
                <w:noProof/>
              </w:rPr>
              <w:t>Time and Place</w:t>
            </w:r>
            <w:r>
              <w:rPr>
                <w:noProof/>
                <w:webHidden/>
              </w:rPr>
              <w:tab/>
            </w:r>
            <w:r>
              <w:rPr>
                <w:noProof/>
                <w:webHidden/>
              </w:rPr>
              <w:fldChar w:fldCharType="begin"/>
            </w:r>
            <w:r>
              <w:rPr>
                <w:noProof/>
                <w:webHidden/>
              </w:rPr>
              <w:instrText xml:space="preserve"> PAGEREF _Toc523128963 \h </w:instrText>
            </w:r>
          </w:ins>
          <w:r>
            <w:rPr>
              <w:noProof/>
              <w:webHidden/>
            </w:rPr>
          </w:r>
          <w:r>
            <w:rPr>
              <w:noProof/>
              <w:webHidden/>
            </w:rPr>
            <w:fldChar w:fldCharType="separate"/>
          </w:r>
          <w:ins w:id="41" w:author="Mark Jensen" w:date="2018-08-27T10:27:00Z">
            <w:r>
              <w:rPr>
                <w:noProof/>
                <w:webHidden/>
              </w:rPr>
              <w:t>6</w:t>
            </w:r>
            <w:r>
              <w:rPr>
                <w:noProof/>
                <w:webHidden/>
              </w:rPr>
              <w:fldChar w:fldCharType="end"/>
            </w:r>
            <w:r w:rsidRPr="00B5691D">
              <w:rPr>
                <w:rStyle w:val="Hyperlink"/>
                <w:noProof/>
              </w:rPr>
              <w:fldChar w:fldCharType="end"/>
            </w:r>
          </w:ins>
        </w:p>
        <w:p w14:paraId="1EFEE964" w14:textId="77777777" w:rsidR="004F1778" w:rsidRDefault="004F1778">
          <w:pPr>
            <w:pStyle w:val="TOC2"/>
            <w:tabs>
              <w:tab w:val="left" w:pos="880"/>
              <w:tab w:val="right" w:leader="dot" w:pos="8630"/>
            </w:tabs>
            <w:rPr>
              <w:ins w:id="42" w:author="Mark Jensen" w:date="2018-08-27T10:27:00Z"/>
              <w:rFonts w:asciiTheme="minorHAnsi" w:hAnsiTheme="minorHAnsi"/>
              <w:noProof/>
            </w:rPr>
          </w:pPr>
          <w:ins w:id="43"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"_Toc523128964"</w:instrText>
            </w:r>
            <w:r w:rsidRPr="00B5691D">
              <w:rPr>
                <w:rStyle w:val="Hyperlink"/>
                <w:noProof/>
              </w:rPr>
              <w:instrText xml:space="preserve"> </w:instrText>
            </w:r>
            <w:r w:rsidRPr="00B5691D">
              <w:rPr>
                <w:rStyle w:val="Hyperlink"/>
                <w:noProof/>
              </w:rPr>
              <w:fldChar w:fldCharType="separate"/>
            </w:r>
            <w:r w:rsidRPr="00B5691D">
              <w:rPr>
                <w:rStyle w:val="Hyperlink"/>
                <w:noProof/>
              </w:rPr>
              <w:t>3.4</w:t>
            </w:r>
            <w:r>
              <w:rPr>
                <w:rFonts w:asciiTheme="minorHAnsi" w:hAnsiTheme="minorHAnsi"/>
                <w:noProof/>
              </w:rPr>
              <w:tab/>
            </w:r>
            <w:r w:rsidRPr="00B5691D">
              <w:rPr>
                <w:rStyle w:val="Hyperlink"/>
                <w:noProof/>
              </w:rPr>
              <w:t>Parthood and Aggregation</w:t>
            </w:r>
            <w:r>
              <w:rPr>
                <w:noProof/>
                <w:webHidden/>
              </w:rPr>
              <w:tab/>
            </w:r>
            <w:r>
              <w:rPr>
                <w:noProof/>
                <w:webHidden/>
              </w:rPr>
              <w:fldChar w:fldCharType="begin"/>
            </w:r>
            <w:r>
              <w:rPr>
                <w:noProof/>
                <w:webHidden/>
              </w:rPr>
              <w:instrText xml:space="preserve"> PAGEREF _Toc523128964 \h </w:instrText>
            </w:r>
          </w:ins>
          <w:r>
            <w:rPr>
              <w:noProof/>
              <w:webHidden/>
            </w:rPr>
          </w:r>
          <w:r>
            <w:rPr>
              <w:noProof/>
              <w:webHidden/>
            </w:rPr>
            <w:fldChar w:fldCharType="separate"/>
          </w:r>
          <w:ins w:id="44" w:author="Mark Jensen" w:date="2018-08-27T10:27:00Z">
            <w:r>
              <w:rPr>
                <w:noProof/>
                <w:webHidden/>
              </w:rPr>
              <w:t>7</w:t>
            </w:r>
            <w:r>
              <w:rPr>
                <w:noProof/>
                <w:webHidden/>
              </w:rPr>
              <w:fldChar w:fldCharType="end"/>
            </w:r>
            <w:r w:rsidRPr="00B5691D">
              <w:rPr>
                <w:rStyle w:val="Hyperlink"/>
                <w:noProof/>
              </w:rPr>
              <w:fldChar w:fldCharType="end"/>
            </w:r>
          </w:ins>
        </w:p>
        <w:p w14:paraId="344C57CD" w14:textId="77777777" w:rsidR="004F1778" w:rsidRDefault="004F1778">
          <w:pPr>
            <w:pStyle w:val="TOC2"/>
            <w:tabs>
              <w:tab w:val="left" w:pos="880"/>
              <w:tab w:val="right" w:leader="dot" w:pos="8630"/>
            </w:tabs>
            <w:rPr>
              <w:ins w:id="45" w:author="Mark Jensen" w:date="2018-08-27T10:27:00Z"/>
              <w:rFonts w:asciiTheme="minorHAnsi" w:hAnsiTheme="minorHAnsi"/>
              <w:noProof/>
            </w:rPr>
          </w:pPr>
          <w:ins w:id="46"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"_Toc523128965"</w:instrText>
            </w:r>
            <w:r w:rsidRPr="00B5691D">
              <w:rPr>
                <w:rStyle w:val="Hyperlink"/>
                <w:noProof/>
              </w:rPr>
              <w:instrText xml:space="preserve"> </w:instrText>
            </w:r>
            <w:r w:rsidRPr="00B5691D">
              <w:rPr>
                <w:rStyle w:val="Hyperlink"/>
                <w:noProof/>
              </w:rPr>
              <w:fldChar w:fldCharType="separate"/>
            </w:r>
            <w:r w:rsidRPr="00B5691D">
              <w:rPr>
                <w:rStyle w:val="Hyperlink"/>
                <w:noProof/>
              </w:rPr>
              <w:t>3.5</w:t>
            </w:r>
            <w:r>
              <w:rPr>
                <w:rFonts w:asciiTheme="minorHAnsi" w:hAnsiTheme="minorHAnsi"/>
                <w:noProof/>
              </w:rPr>
              <w:tab/>
            </w:r>
            <w:r w:rsidRPr="00B5691D">
              <w:rPr>
                <w:rStyle w:val="Hyperlink"/>
                <w:noProof/>
              </w:rPr>
              <w:t>Fiat Entities</w:t>
            </w:r>
            <w:r>
              <w:rPr>
                <w:noProof/>
                <w:webHidden/>
              </w:rPr>
              <w:tab/>
            </w:r>
            <w:r>
              <w:rPr>
                <w:noProof/>
                <w:webHidden/>
              </w:rPr>
              <w:fldChar w:fldCharType="begin"/>
            </w:r>
            <w:r>
              <w:rPr>
                <w:noProof/>
                <w:webHidden/>
              </w:rPr>
              <w:instrText xml:space="preserve"> PAGEREF _Toc523128965 \h </w:instrText>
            </w:r>
          </w:ins>
          <w:r>
            <w:rPr>
              <w:noProof/>
              <w:webHidden/>
            </w:rPr>
          </w:r>
          <w:r>
            <w:rPr>
              <w:noProof/>
              <w:webHidden/>
            </w:rPr>
            <w:fldChar w:fldCharType="separate"/>
          </w:r>
          <w:ins w:id="47" w:author="Mark Jensen" w:date="2018-08-27T10:27:00Z">
            <w:r>
              <w:rPr>
                <w:noProof/>
                <w:webHidden/>
              </w:rPr>
              <w:t>7</w:t>
            </w:r>
            <w:r>
              <w:rPr>
                <w:noProof/>
                <w:webHidden/>
              </w:rPr>
              <w:fldChar w:fldCharType="end"/>
            </w:r>
            <w:r w:rsidRPr="00B5691D">
              <w:rPr>
                <w:rStyle w:val="Hyperlink"/>
                <w:noProof/>
              </w:rPr>
              <w:fldChar w:fldCharType="end"/>
            </w:r>
          </w:ins>
        </w:p>
        <w:p w14:paraId="6FD12F55" w14:textId="77777777" w:rsidR="004F1778" w:rsidRDefault="004F1778">
          <w:pPr>
            <w:pStyle w:val="TOC2"/>
            <w:tabs>
              <w:tab w:val="left" w:pos="880"/>
              <w:tab w:val="right" w:leader="dot" w:pos="8630"/>
            </w:tabs>
            <w:rPr>
              <w:ins w:id="48" w:author="Mark Jensen" w:date="2018-08-27T10:27:00Z"/>
              <w:rFonts w:asciiTheme="minorHAnsi" w:hAnsiTheme="minorHAnsi"/>
              <w:noProof/>
            </w:rPr>
          </w:pPr>
          <w:ins w:id="49"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"_Toc523128966"</w:instrText>
            </w:r>
            <w:r w:rsidRPr="00B5691D">
              <w:rPr>
                <w:rStyle w:val="Hyperlink"/>
                <w:noProof/>
              </w:rPr>
              <w:instrText xml:space="preserve"> </w:instrText>
            </w:r>
            <w:r w:rsidRPr="00B5691D">
              <w:rPr>
                <w:rStyle w:val="Hyperlink"/>
                <w:noProof/>
              </w:rPr>
              <w:fldChar w:fldCharType="separate"/>
            </w:r>
            <w:r w:rsidRPr="00B5691D">
              <w:rPr>
                <w:rStyle w:val="Hyperlink"/>
                <w:noProof/>
              </w:rPr>
              <w:t>3.6</w:t>
            </w:r>
            <w:r>
              <w:rPr>
                <w:rFonts w:asciiTheme="minorHAnsi" w:hAnsiTheme="minorHAnsi"/>
                <w:noProof/>
              </w:rPr>
              <w:tab/>
            </w:r>
            <w:r w:rsidRPr="00B5691D">
              <w:rPr>
                <w:rStyle w:val="Hyperlink"/>
                <w:noProof/>
              </w:rPr>
              <w:t>BFO Class Hierarchy Overview</w:t>
            </w:r>
            <w:r>
              <w:rPr>
                <w:noProof/>
                <w:webHidden/>
              </w:rPr>
              <w:tab/>
            </w:r>
            <w:r>
              <w:rPr>
                <w:noProof/>
                <w:webHidden/>
              </w:rPr>
              <w:fldChar w:fldCharType="begin"/>
            </w:r>
            <w:r>
              <w:rPr>
                <w:noProof/>
                <w:webHidden/>
              </w:rPr>
              <w:instrText xml:space="preserve"> PAGEREF _Toc523128966 \h </w:instrText>
            </w:r>
          </w:ins>
          <w:r>
            <w:rPr>
              <w:noProof/>
              <w:webHidden/>
            </w:rPr>
          </w:r>
          <w:r>
            <w:rPr>
              <w:noProof/>
              <w:webHidden/>
            </w:rPr>
            <w:fldChar w:fldCharType="separate"/>
          </w:r>
          <w:ins w:id="50" w:author="Mark Jensen" w:date="2018-08-27T10:27:00Z">
            <w:r>
              <w:rPr>
                <w:noProof/>
                <w:webHidden/>
              </w:rPr>
              <w:t>8</w:t>
            </w:r>
            <w:r>
              <w:rPr>
                <w:noProof/>
                <w:webHidden/>
              </w:rPr>
              <w:fldChar w:fldCharType="end"/>
            </w:r>
            <w:r w:rsidRPr="00B5691D">
              <w:rPr>
                <w:rStyle w:val="Hyperlink"/>
                <w:noProof/>
              </w:rPr>
              <w:fldChar w:fldCharType="end"/>
            </w:r>
          </w:ins>
        </w:p>
        <w:p w14:paraId="4711C43E" w14:textId="77777777" w:rsidR="004F1778" w:rsidRDefault="004F1778">
          <w:pPr>
            <w:pStyle w:val="TOC1"/>
            <w:tabs>
              <w:tab w:val="left" w:pos="440"/>
              <w:tab w:val="right" w:leader="dot" w:pos="8630"/>
            </w:tabs>
            <w:rPr>
              <w:ins w:id="51" w:author="Mark Jensen" w:date="2018-08-27T10:27:00Z"/>
              <w:rFonts w:asciiTheme="minorHAnsi" w:hAnsiTheme="minorHAnsi"/>
              <w:noProof/>
            </w:rPr>
          </w:pPr>
          <w:ins w:id="52"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"_Toc523128967"</w:instrText>
            </w:r>
            <w:r w:rsidRPr="00B5691D">
              <w:rPr>
                <w:rStyle w:val="Hyperlink"/>
                <w:noProof/>
              </w:rPr>
              <w:instrText xml:space="preserve"> </w:instrText>
            </w:r>
            <w:r w:rsidRPr="00B5691D">
              <w:rPr>
                <w:rStyle w:val="Hyperlink"/>
                <w:noProof/>
              </w:rPr>
              <w:fldChar w:fldCharType="separate"/>
            </w:r>
            <w:r w:rsidRPr="00B5691D">
              <w:rPr>
                <w:rStyle w:val="Hyperlink"/>
                <w:noProof/>
              </w:rPr>
              <w:t>4</w:t>
            </w:r>
            <w:r>
              <w:rPr>
                <w:rFonts w:asciiTheme="minorHAnsi" w:hAnsiTheme="minorHAnsi"/>
                <w:noProof/>
              </w:rPr>
              <w:tab/>
            </w:r>
            <w:r w:rsidRPr="00B5691D">
              <w:rPr>
                <w:rStyle w:val="Hyperlink"/>
                <w:noProof/>
              </w:rPr>
              <w:t>Mid-Level Content</w:t>
            </w:r>
            <w:r>
              <w:rPr>
                <w:noProof/>
                <w:webHidden/>
              </w:rPr>
              <w:tab/>
            </w:r>
            <w:r>
              <w:rPr>
                <w:noProof/>
                <w:webHidden/>
              </w:rPr>
              <w:fldChar w:fldCharType="begin"/>
            </w:r>
            <w:r>
              <w:rPr>
                <w:noProof/>
                <w:webHidden/>
              </w:rPr>
              <w:instrText xml:space="preserve"> PAGEREF _Toc523128967 \h </w:instrText>
            </w:r>
          </w:ins>
          <w:r>
            <w:rPr>
              <w:noProof/>
              <w:webHidden/>
            </w:rPr>
          </w:r>
          <w:r>
            <w:rPr>
              <w:noProof/>
              <w:webHidden/>
            </w:rPr>
            <w:fldChar w:fldCharType="separate"/>
          </w:r>
          <w:ins w:id="53" w:author="Mark Jensen" w:date="2018-08-27T10:27:00Z">
            <w:r>
              <w:rPr>
                <w:noProof/>
                <w:webHidden/>
              </w:rPr>
              <w:t>9</w:t>
            </w:r>
            <w:r>
              <w:rPr>
                <w:noProof/>
                <w:webHidden/>
              </w:rPr>
              <w:fldChar w:fldCharType="end"/>
            </w:r>
            <w:r w:rsidRPr="00B5691D">
              <w:rPr>
                <w:rStyle w:val="Hyperlink"/>
                <w:noProof/>
              </w:rPr>
              <w:fldChar w:fldCharType="end"/>
            </w:r>
          </w:ins>
        </w:p>
        <w:p w14:paraId="0FA25BD0" w14:textId="77777777" w:rsidR="004F1778" w:rsidRDefault="004F1778">
          <w:pPr>
            <w:pStyle w:val="TOC2"/>
            <w:tabs>
              <w:tab w:val="left" w:pos="880"/>
              <w:tab w:val="right" w:leader="dot" w:pos="8630"/>
            </w:tabs>
            <w:rPr>
              <w:ins w:id="54" w:author="Mark Jensen" w:date="2018-08-27T10:27:00Z"/>
              <w:rFonts w:asciiTheme="minorHAnsi" w:hAnsiTheme="minorHAnsi"/>
              <w:noProof/>
            </w:rPr>
          </w:pPr>
          <w:ins w:id="55"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"_Toc523128968"</w:instrText>
            </w:r>
            <w:r w:rsidRPr="00B5691D">
              <w:rPr>
                <w:rStyle w:val="Hyperlink"/>
                <w:noProof/>
              </w:rPr>
              <w:instrText xml:space="preserve"> </w:instrText>
            </w:r>
            <w:r w:rsidRPr="00B5691D">
              <w:rPr>
                <w:rStyle w:val="Hyperlink"/>
                <w:noProof/>
              </w:rPr>
              <w:fldChar w:fldCharType="separate"/>
            </w:r>
            <w:r w:rsidRPr="00B5691D">
              <w:rPr>
                <w:rStyle w:val="Hyperlink"/>
                <w:noProof/>
              </w:rPr>
              <w:t>4.1</w:t>
            </w:r>
            <w:r>
              <w:rPr>
                <w:rFonts w:asciiTheme="minorHAnsi" w:hAnsiTheme="minorHAnsi"/>
                <w:noProof/>
              </w:rPr>
              <w:tab/>
            </w:r>
            <w:r w:rsidRPr="00B5691D">
              <w:rPr>
                <w:rStyle w:val="Hyperlink"/>
                <w:noProof/>
              </w:rPr>
              <w:t>Information Entity Ontology</w:t>
            </w:r>
            <w:r>
              <w:rPr>
                <w:noProof/>
                <w:webHidden/>
              </w:rPr>
              <w:tab/>
            </w:r>
            <w:r>
              <w:rPr>
                <w:noProof/>
                <w:webHidden/>
              </w:rPr>
              <w:fldChar w:fldCharType="begin"/>
            </w:r>
            <w:r>
              <w:rPr>
                <w:noProof/>
                <w:webHidden/>
              </w:rPr>
              <w:instrText xml:space="preserve"> PAGEREF _Toc523128968 \h </w:instrText>
            </w:r>
          </w:ins>
          <w:r>
            <w:rPr>
              <w:noProof/>
              <w:webHidden/>
            </w:rPr>
          </w:r>
          <w:r>
            <w:rPr>
              <w:noProof/>
              <w:webHidden/>
            </w:rPr>
            <w:fldChar w:fldCharType="separate"/>
          </w:r>
          <w:ins w:id="56" w:author="Mark Jensen" w:date="2018-08-27T10:27:00Z">
            <w:r>
              <w:rPr>
                <w:noProof/>
                <w:webHidden/>
              </w:rPr>
              <w:t>10</w:t>
            </w:r>
            <w:r>
              <w:rPr>
                <w:noProof/>
                <w:webHidden/>
              </w:rPr>
              <w:fldChar w:fldCharType="end"/>
            </w:r>
            <w:r w:rsidRPr="00B5691D">
              <w:rPr>
                <w:rStyle w:val="Hyperlink"/>
                <w:noProof/>
              </w:rPr>
              <w:fldChar w:fldCharType="end"/>
            </w:r>
          </w:ins>
        </w:p>
        <w:p w14:paraId="62A8F382" w14:textId="77777777" w:rsidR="004F1778" w:rsidRDefault="004F1778">
          <w:pPr>
            <w:pStyle w:val="TOC2"/>
            <w:tabs>
              <w:tab w:val="left" w:pos="880"/>
              <w:tab w:val="right" w:leader="dot" w:pos="8630"/>
            </w:tabs>
            <w:rPr>
              <w:ins w:id="57" w:author="Mark Jensen" w:date="2018-08-27T10:27:00Z"/>
              <w:rFonts w:asciiTheme="minorHAnsi" w:hAnsiTheme="minorHAnsi"/>
              <w:noProof/>
            </w:rPr>
          </w:pPr>
          <w:ins w:id="58"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"_Toc523128969"</w:instrText>
            </w:r>
            <w:r w:rsidRPr="00B5691D">
              <w:rPr>
                <w:rStyle w:val="Hyperlink"/>
                <w:noProof/>
              </w:rPr>
              <w:instrText xml:space="preserve"> </w:instrText>
            </w:r>
            <w:r w:rsidRPr="00B5691D">
              <w:rPr>
                <w:rStyle w:val="Hyperlink"/>
                <w:noProof/>
              </w:rPr>
              <w:fldChar w:fldCharType="separate"/>
            </w:r>
            <w:r w:rsidRPr="00B5691D">
              <w:rPr>
                <w:rStyle w:val="Hyperlink"/>
                <w:noProof/>
              </w:rPr>
              <w:t>4.2</w:t>
            </w:r>
            <w:r>
              <w:rPr>
                <w:rFonts w:asciiTheme="minorHAnsi" w:hAnsiTheme="minorHAnsi"/>
                <w:noProof/>
              </w:rPr>
              <w:tab/>
            </w:r>
            <w:r w:rsidRPr="00B5691D">
              <w:rPr>
                <w:rStyle w:val="Hyperlink"/>
                <w:noProof/>
              </w:rPr>
              <w:t>Agent Ontology</w:t>
            </w:r>
            <w:r>
              <w:rPr>
                <w:noProof/>
                <w:webHidden/>
              </w:rPr>
              <w:tab/>
            </w:r>
            <w:r>
              <w:rPr>
                <w:noProof/>
                <w:webHidden/>
              </w:rPr>
              <w:fldChar w:fldCharType="begin"/>
            </w:r>
            <w:r>
              <w:rPr>
                <w:noProof/>
                <w:webHidden/>
              </w:rPr>
              <w:instrText xml:space="preserve"> PAGEREF _Toc523128969 \h </w:instrText>
            </w:r>
          </w:ins>
          <w:r>
            <w:rPr>
              <w:noProof/>
              <w:webHidden/>
            </w:rPr>
          </w:r>
          <w:r>
            <w:rPr>
              <w:noProof/>
              <w:webHidden/>
            </w:rPr>
            <w:fldChar w:fldCharType="separate"/>
          </w:r>
          <w:ins w:id="59" w:author="Mark Jensen" w:date="2018-08-27T10:27:00Z">
            <w:r>
              <w:rPr>
                <w:noProof/>
                <w:webHidden/>
              </w:rPr>
              <w:t>12</w:t>
            </w:r>
            <w:r>
              <w:rPr>
                <w:noProof/>
                <w:webHidden/>
              </w:rPr>
              <w:fldChar w:fldCharType="end"/>
            </w:r>
            <w:r w:rsidRPr="00B5691D">
              <w:rPr>
                <w:rStyle w:val="Hyperlink"/>
                <w:noProof/>
              </w:rPr>
              <w:fldChar w:fldCharType="end"/>
            </w:r>
          </w:ins>
        </w:p>
        <w:p w14:paraId="06929DDE" w14:textId="77777777" w:rsidR="004F1778" w:rsidRDefault="004F1778">
          <w:pPr>
            <w:pStyle w:val="TOC2"/>
            <w:tabs>
              <w:tab w:val="left" w:pos="880"/>
              <w:tab w:val="right" w:leader="dot" w:pos="8630"/>
            </w:tabs>
            <w:rPr>
              <w:ins w:id="60" w:author="Mark Jensen" w:date="2018-08-27T10:27:00Z"/>
              <w:rFonts w:asciiTheme="minorHAnsi" w:hAnsiTheme="minorHAnsi"/>
              <w:noProof/>
            </w:rPr>
          </w:pPr>
          <w:ins w:id="61"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"_Toc523128970"</w:instrText>
            </w:r>
            <w:r w:rsidRPr="00B5691D">
              <w:rPr>
                <w:rStyle w:val="Hyperlink"/>
                <w:noProof/>
              </w:rPr>
              <w:instrText xml:space="preserve"> </w:instrText>
            </w:r>
            <w:r w:rsidRPr="00B5691D">
              <w:rPr>
                <w:rStyle w:val="Hyperlink"/>
                <w:noProof/>
              </w:rPr>
              <w:fldChar w:fldCharType="separate"/>
            </w:r>
            <w:r w:rsidRPr="00B5691D">
              <w:rPr>
                <w:rStyle w:val="Hyperlink"/>
                <w:noProof/>
              </w:rPr>
              <w:t>4.3</w:t>
            </w:r>
            <w:r>
              <w:rPr>
                <w:rFonts w:asciiTheme="minorHAnsi" w:hAnsiTheme="minorHAnsi"/>
                <w:noProof/>
              </w:rPr>
              <w:tab/>
            </w:r>
            <w:r w:rsidRPr="00B5691D">
              <w:rPr>
                <w:rStyle w:val="Hyperlink"/>
                <w:noProof/>
              </w:rPr>
              <w:t>Quality Ontology</w:t>
            </w:r>
            <w:r>
              <w:rPr>
                <w:noProof/>
                <w:webHidden/>
              </w:rPr>
              <w:tab/>
            </w:r>
            <w:r>
              <w:rPr>
                <w:noProof/>
                <w:webHidden/>
              </w:rPr>
              <w:fldChar w:fldCharType="begin"/>
            </w:r>
            <w:r>
              <w:rPr>
                <w:noProof/>
                <w:webHidden/>
              </w:rPr>
              <w:instrText xml:space="preserve"> PAGEREF _Toc523128970 \h </w:instrText>
            </w:r>
          </w:ins>
          <w:r>
            <w:rPr>
              <w:noProof/>
              <w:webHidden/>
            </w:rPr>
          </w:r>
          <w:r>
            <w:rPr>
              <w:noProof/>
              <w:webHidden/>
            </w:rPr>
            <w:fldChar w:fldCharType="separate"/>
          </w:r>
          <w:ins w:id="62" w:author="Mark Jensen" w:date="2018-08-27T10:27:00Z">
            <w:r>
              <w:rPr>
                <w:noProof/>
                <w:webHidden/>
              </w:rPr>
              <w:t>13</w:t>
            </w:r>
            <w:r>
              <w:rPr>
                <w:noProof/>
                <w:webHidden/>
              </w:rPr>
              <w:fldChar w:fldCharType="end"/>
            </w:r>
            <w:r w:rsidRPr="00B5691D">
              <w:rPr>
                <w:rStyle w:val="Hyperlink"/>
                <w:noProof/>
              </w:rPr>
              <w:fldChar w:fldCharType="end"/>
            </w:r>
          </w:ins>
        </w:p>
        <w:p w14:paraId="41BF06BE" w14:textId="77777777" w:rsidR="004F1778" w:rsidRDefault="004F1778">
          <w:pPr>
            <w:pStyle w:val="TOC2"/>
            <w:tabs>
              <w:tab w:val="left" w:pos="880"/>
              <w:tab w:val="right" w:leader="dot" w:pos="8630"/>
            </w:tabs>
            <w:rPr>
              <w:ins w:id="63" w:author="Mark Jensen" w:date="2018-08-27T10:27:00Z"/>
              <w:rFonts w:asciiTheme="minorHAnsi" w:hAnsiTheme="minorHAnsi"/>
              <w:noProof/>
            </w:rPr>
          </w:pPr>
          <w:ins w:id="64"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"_Toc523128971"</w:instrText>
            </w:r>
            <w:r w:rsidRPr="00B5691D">
              <w:rPr>
                <w:rStyle w:val="Hyperlink"/>
                <w:noProof/>
              </w:rPr>
              <w:instrText xml:space="preserve"> </w:instrText>
            </w:r>
            <w:r w:rsidRPr="00B5691D">
              <w:rPr>
                <w:rStyle w:val="Hyperlink"/>
                <w:noProof/>
              </w:rPr>
              <w:fldChar w:fldCharType="separate"/>
            </w:r>
            <w:r w:rsidRPr="00B5691D">
              <w:rPr>
                <w:rStyle w:val="Hyperlink"/>
                <w:noProof/>
              </w:rPr>
              <w:t>4.4</w:t>
            </w:r>
            <w:r>
              <w:rPr>
                <w:rFonts w:asciiTheme="minorHAnsi" w:hAnsiTheme="minorHAnsi"/>
                <w:noProof/>
              </w:rPr>
              <w:tab/>
            </w:r>
            <w:r w:rsidRPr="00B5691D">
              <w:rPr>
                <w:rStyle w:val="Hyperlink"/>
                <w:noProof/>
              </w:rPr>
              <w:t>Event Ontology</w:t>
            </w:r>
            <w:r>
              <w:rPr>
                <w:noProof/>
                <w:webHidden/>
              </w:rPr>
              <w:tab/>
            </w:r>
            <w:r>
              <w:rPr>
                <w:noProof/>
                <w:webHidden/>
              </w:rPr>
              <w:fldChar w:fldCharType="begin"/>
            </w:r>
            <w:r>
              <w:rPr>
                <w:noProof/>
                <w:webHidden/>
              </w:rPr>
              <w:instrText xml:space="preserve"> PAGEREF _Toc523128971 \h </w:instrText>
            </w:r>
          </w:ins>
          <w:r>
            <w:rPr>
              <w:noProof/>
              <w:webHidden/>
            </w:rPr>
          </w:r>
          <w:r>
            <w:rPr>
              <w:noProof/>
              <w:webHidden/>
            </w:rPr>
            <w:fldChar w:fldCharType="separate"/>
          </w:r>
          <w:ins w:id="65" w:author="Mark Jensen" w:date="2018-08-27T10:27:00Z">
            <w:r>
              <w:rPr>
                <w:noProof/>
                <w:webHidden/>
              </w:rPr>
              <w:t>15</w:t>
            </w:r>
            <w:r>
              <w:rPr>
                <w:noProof/>
                <w:webHidden/>
              </w:rPr>
              <w:fldChar w:fldCharType="end"/>
            </w:r>
            <w:r w:rsidRPr="00B5691D">
              <w:rPr>
                <w:rStyle w:val="Hyperlink"/>
                <w:noProof/>
              </w:rPr>
              <w:fldChar w:fldCharType="end"/>
            </w:r>
          </w:ins>
        </w:p>
        <w:p w14:paraId="58729099" w14:textId="77777777" w:rsidR="004F1778" w:rsidRDefault="004F1778">
          <w:pPr>
            <w:pStyle w:val="TOC2"/>
            <w:tabs>
              <w:tab w:val="left" w:pos="880"/>
              <w:tab w:val="right" w:leader="dot" w:pos="8630"/>
            </w:tabs>
            <w:rPr>
              <w:ins w:id="66" w:author="Mark Jensen" w:date="2018-08-27T10:27:00Z"/>
              <w:rFonts w:asciiTheme="minorHAnsi" w:hAnsiTheme="minorHAnsi"/>
              <w:noProof/>
            </w:rPr>
          </w:pPr>
          <w:ins w:id="67"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"_Toc523128972"</w:instrText>
            </w:r>
            <w:r w:rsidRPr="00B5691D">
              <w:rPr>
                <w:rStyle w:val="Hyperlink"/>
                <w:noProof/>
              </w:rPr>
              <w:instrText xml:space="preserve"> </w:instrText>
            </w:r>
            <w:r w:rsidRPr="00B5691D">
              <w:rPr>
                <w:rStyle w:val="Hyperlink"/>
                <w:noProof/>
              </w:rPr>
              <w:fldChar w:fldCharType="separate"/>
            </w:r>
            <w:r w:rsidRPr="00B5691D">
              <w:rPr>
                <w:rStyle w:val="Hyperlink"/>
                <w:noProof/>
              </w:rPr>
              <w:t>4.5</w:t>
            </w:r>
            <w:r>
              <w:rPr>
                <w:rFonts w:asciiTheme="minorHAnsi" w:hAnsiTheme="minorHAnsi"/>
                <w:noProof/>
              </w:rPr>
              <w:tab/>
            </w:r>
            <w:r w:rsidRPr="00B5691D">
              <w:rPr>
                <w:rStyle w:val="Hyperlink"/>
                <w:noProof/>
              </w:rPr>
              <w:t>Artifact Ontology</w:t>
            </w:r>
            <w:r>
              <w:rPr>
                <w:noProof/>
                <w:webHidden/>
              </w:rPr>
              <w:tab/>
            </w:r>
            <w:r>
              <w:rPr>
                <w:noProof/>
                <w:webHidden/>
              </w:rPr>
              <w:fldChar w:fldCharType="begin"/>
            </w:r>
            <w:r>
              <w:rPr>
                <w:noProof/>
                <w:webHidden/>
              </w:rPr>
              <w:instrText xml:space="preserve"> PAGEREF _Toc523128972 \h </w:instrText>
            </w:r>
          </w:ins>
          <w:r>
            <w:rPr>
              <w:noProof/>
              <w:webHidden/>
            </w:rPr>
          </w:r>
          <w:r>
            <w:rPr>
              <w:noProof/>
              <w:webHidden/>
            </w:rPr>
            <w:fldChar w:fldCharType="separate"/>
          </w:r>
          <w:ins w:id="68" w:author="Mark Jensen" w:date="2018-08-27T10:27:00Z">
            <w:r>
              <w:rPr>
                <w:noProof/>
                <w:webHidden/>
              </w:rPr>
              <w:t>16</w:t>
            </w:r>
            <w:r>
              <w:rPr>
                <w:noProof/>
                <w:webHidden/>
              </w:rPr>
              <w:fldChar w:fldCharType="end"/>
            </w:r>
            <w:r w:rsidRPr="00B5691D">
              <w:rPr>
                <w:rStyle w:val="Hyperlink"/>
                <w:noProof/>
              </w:rPr>
              <w:fldChar w:fldCharType="end"/>
            </w:r>
          </w:ins>
        </w:p>
        <w:p w14:paraId="3E2214CD" w14:textId="77777777" w:rsidR="004F1778" w:rsidRDefault="004F1778">
          <w:pPr>
            <w:pStyle w:val="TOC2"/>
            <w:tabs>
              <w:tab w:val="left" w:pos="880"/>
              <w:tab w:val="right" w:leader="dot" w:pos="8630"/>
            </w:tabs>
            <w:rPr>
              <w:ins w:id="69" w:author="Mark Jensen" w:date="2018-08-27T10:27:00Z"/>
              <w:rFonts w:asciiTheme="minorHAnsi" w:hAnsiTheme="minorHAnsi"/>
              <w:noProof/>
            </w:rPr>
          </w:pPr>
          <w:ins w:id="70"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"_Toc523128973"</w:instrText>
            </w:r>
            <w:r w:rsidRPr="00B5691D">
              <w:rPr>
                <w:rStyle w:val="Hyperlink"/>
                <w:noProof/>
              </w:rPr>
              <w:instrText xml:space="preserve"> </w:instrText>
            </w:r>
            <w:r w:rsidRPr="00B5691D">
              <w:rPr>
                <w:rStyle w:val="Hyperlink"/>
                <w:noProof/>
              </w:rPr>
              <w:fldChar w:fldCharType="separate"/>
            </w:r>
            <w:r w:rsidRPr="00B5691D">
              <w:rPr>
                <w:rStyle w:val="Hyperlink"/>
                <w:noProof/>
              </w:rPr>
              <w:t>4.6</w:t>
            </w:r>
            <w:r>
              <w:rPr>
                <w:rFonts w:asciiTheme="minorHAnsi" w:hAnsiTheme="minorHAnsi"/>
                <w:noProof/>
              </w:rPr>
              <w:tab/>
            </w:r>
            <w:r w:rsidRPr="00B5691D">
              <w:rPr>
                <w:rStyle w:val="Hyperlink"/>
                <w:noProof/>
              </w:rPr>
              <w:t>Geospatial Ontology</w:t>
            </w:r>
            <w:r>
              <w:rPr>
                <w:noProof/>
                <w:webHidden/>
              </w:rPr>
              <w:tab/>
            </w:r>
            <w:r>
              <w:rPr>
                <w:noProof/>
                <w:webHidden/>
              </w:rPr>
              <w:fldChar w:fldCharType="begin"/>
            </w:r>
            <w:r>
              <w:rPr>
                <w:noProof/>
                <w:webHidden/>
              </w:rPr>
              <w:instrText xml:space="preserve"> PAGEREF _Toc523128973 \h </w:instrText>
            </w:r>
          </w:ins>
          <w:r>
            <w:rPr>
              <w:noProof/>
              <w:webHidden/>
            </w:rPr>
          </w:r>
          <w:r>
            <w:rPr>
              <w:noProof/>
              <w:webHidden/>
            </w:rPr>
            <w:fldChar w:fldCharType="separate"/>
          </w:r>
          <w:ins w:id="71" w:author="Mark Jensen" w:date="2018-08-27T10:27:00Z">
            <w:r>
              <w:rPr>
                <w:noProof/>
                <w:webHidden/>
              </w:rPr>
              <w:t>17</w:t>
            </w:r>
            <w:r>
              <w:rPr>
                <w:noProof/>
                <w:webHidden/>
              </w:rPr>
              <w:fldChar w:fldCharType="end"/>
            </w:r>
            <w:r w:rsidRPr="00B5691D">
              <w:rPr>
                <w:rStyle w:val="Hyperlink"/>
                <w:noProof/>
              </w:rPr>
              <w:fldChar w:fldCharType="end"/>
            </w:r>
          </w:ins>
        </w:p>
        <w:p w14:paraId="3C84C06F" w14:textId="77777777" w:rsidR="004F1778" w:rsidRDefault="004F1778">
          <w:pPr>
            <w:pStyle w:val="TOC2"/>
            <w:tabs>
              <w:tab w:val="left" w:pos="880"/>
              <w:tab w:val="right" w:leader="dot" w:pos="8630"/>
            </w:tabs>
            <w:rPr>
              <w:ins w:id="72" w:author="Mark Jensen" w:date="2018-08-27T10:27:00Z"/>
              <w:rFonts w:asciiTheme="minorHAnsi" w:hAnsiTheme="minorHAnsi"/>
              <w:noProof/>
            </w:rPr>
          </w:pPr>
          <w:ins w:id="73"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"_Toc523128974"</w:instrText>
            </w:r>
            <w:r w:rsidRPr="00B5691D">
              <w:rPr>
                <w:rStyle w:val="Hyperlink"/>
                <w:noProof/>
              </w:rPr>
              <w:instrText xml:space="preserve"> </w:instrText>
            </w:r>
            <w:r w:rsidRPr="00B5691D">
              <w:rPr>
                <w:rStyle w:val="Hyperlink"/>
                <w:noProof/>
              </w:rPr>
              <w:fldChar w:fldCharType="separate"/>
            </w:r>
            <w:r w:rsidRPr="00B5691D">
              <w:rPr>
                <w:rStyle w:val="Hyperlink"/>
                <w:noProof/>
              </w:rPr>
              <w:t>4.7</w:t>
            </w:r>
            <w:r>
              <w:rPr>
                <w:rFonts w:asciiTheme="minorHAnsi" w:hAnsiTheme="minorHAnsi"/>
                <w:noProof/>
              </w:rPr>
              <w:tab/>
            </w:r>
            <w:r w:rsidRPr="00B5691D">
              <w:rPr>
                <w:rStyle w:val="Hyperlink"/>
                <w:noProof/>
              </w:rPr>
              <w:t>Time Ontology</w:t>
            </w:r>
            <w:r>
              <w:rPr>
                <w:noProof/>
                <w:webHidden/>
              </w:rPr>
              <w:tab/>
            </w:r>
            <w:r>
              <w:rPr>
                <w:noProof/>
                <w:webHidden/>
              </w:rPr>
              <w:fldChar w:fldCharType="begin"/>
            </w:r>
            <w:r>
              <w:rPr>
                <w:noProof/>
                <w:webHidden/>
              </w:rPr>
              <w:instrText xml:space="preserve"> PAGEREF _Toc523128974 \h </w:instrText>
            </w:r>
          </w:ins>
          <w:r>
            <w:rPr>
              <w:noProof/>
              <w:webHidden/>
            </w:rPr>
          </w:r>
          <w:r>
            <w:rPr>
              <w:noProof/>
              <w:webHidden/>
            </w:rPr>
            <w:fldChar w:fldCharType="separate"/>
          </w:r>
          <w:ins w:id="74" w:author="Mark Jensen" w:date="2018-08-27T10:27:00Z">
            <w:r>
              <w:rPr>
                <w:noProof/>
                <w:webHidden/>
              </w:rPr>
              <w:t>18</w:t>
            </w:r>
            <w:r>
              <w:rPr>
                <w:noProof/>
                <w:webHidden/>
              </w:rPr>
              <w:fldChar w:fldCharType="end"/>
            </w:r>
            <w:r w:rsidRPr="00B5691D">
              <w:rPr>
                <w:rStyle w:val="Hyperlink"/>
                <w:noProof/>
              </w:rPr>
              <w:fldChar w:fldCharType="end"/>
            </w:r>
          </w:ins>
        </w:p>
        <w:p w14:paraId="4BD7327F" w14:textId="77777777" w:rsidR="004F1778" w:rsidRDefault="004F1778">
          <w:pPr>
            <w:pStyle w:val="TOC2"/>
            <w:tabs>
              <w:tab w:val="left" w:pos="880"/>
              <w:tab w:val="right" w:leader="dot" w:pos="8630"/>
            </w:tabs>
            <w:rPr>
              <w:ins w:id="75" w:author="Mark Jensen" w:date="2018-08-27T10:27:00Z"/>
              <w:rFonts w:asciiTheme="minorHAnsi" w:hAnsiTheme="minorHAnsi"/>
              <w:noProof/>
            </w:rPr>
          </w:pPr>
          <w:ins w:id="76"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"_Toc523128975"</w:instrText>
            </w:r>
            <w:r w:rsidRPr="00B5691D">
              <w:rPr>
                <w:rStyle w:val="Hyperlink"/>
                <w:noProof/>
              </w:rPr>
              <w:instrText xml:space="preserve"> </w:instrText>
            </w:r>
            <w:r w:rsidRPr="00B5691D">
              <w:rPr>
                <w:rStyle w:val="Hyperlink"/>
                <w:noProof/>
              </w:rPr>
              <w:fldChar w:fldCharType="separate"/>
            </w:r>
            <w:r w:rsidRPr="00B5691D">
              <w:rPr>
                <w:rStyle w:val="Hyperlink"/>
                <w:noProof/>
              </w:rPr>
              <w:t>4.8</w:t>
            </w:r>
            <w:r>
              <w:rPr>
                <w:rFonts w:asciiTheme="minorHAnsi" w:hAnsiTheme="minorHAnsi"/>
                <w:noProof/>
              </w:rPr>
              <w:tab/>
            </w:r>
            <w:r w:rsidRPr="00B5691D">
              <w:rPr>
                <w:rStyle w:val="Hyperlink"/>
                <w:noProof/>
              </w:rPr>
              <w:t>Units of Measure Ontology</w:t>
            </w:r>
            <w:r>
              <w:rPr>
                <w:noProof/>
                <w:webHidden/>
              </w:rPr>
              <w:tab/>
            </w:r>
            <w:r>
              <w:rPr>
                <w:noProof/>
                <w:webHidden/>
              </w:rPr>
              <w:fldChar w:fldCharType="begin"/>
            </w:r>
            <w:r>
              <w:rPr>
                <w:noProof/>
                <w:webHidden/>
              </w:rPr>
              <w:instrText xml:space="preserve"> PAGEREF _Toc523128975 \h </w:instrText>
            </w:r>
          </w:ins>
          <w:r>
            <w:rPr>
              <w:noProof/>
              <w:webHidden/>
            </w:rPr>
          </w:r>
          <w:r>
            <w:rPr>
              <w:noProof/>
              <w:webHidden/>
            </w:rPr>
            <w:fldChar w:fldCharType="separate"/>
          </w:r>
          <w:ins w:id="77" w:author="Mark Jensen" w:date="2018-08-27T10:27:00Z">
            <w:r>
              <w:rPr>
                <w:noProof/>
                <w:webHidden/>
              </w:rPr>
              <w:t>19</w:t>
            </w:r>
            <w:r>
              <w:rPr>
                <w:noProof/>
                <w:webHidden/>
              </w:rPr>
              <w:fldChar w:fldCharType="end"/>
            </w:r>
            <w:r w:rsidRPr="00B5691D">
              <w:rPr>
                <w:rStyle w:val="Hyperlink"/>
                <w:noProof/>
              </w:rPr>
              <w:fldChar w:fldCharType="end"/>
            </w:r>
          </w:ins>
        </w:p>
        <w:p w14:paraId="19B9199E" w14:textId="77777777" w:rsidR="004F1778" w:rsidRDefault="004F1778">
          <w:pPr>
            <w:pStyle w:val="TOC2"/>
            <w:tabs>
              <w:tab w:val="left" w:pos="880"/>
              <w:tab w:val="right" w:leader="dot" w:pos="8630"/>
            </w:tabs>
            <w:rPr>
              <w:ins w:id="78" w:author="Mark Jensen" w:date="2018-08-27T10:27:00Z"/>
              <w:rFonts w:asciiTheme="minorHAnsi" w:hAnsiTheme="minorHAnsi"/>
              <w:noProof/>
            </w:rPr>
          </w:pPr>
          <w:ins w:id="79"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"_Toc523128976"</w:instrText>
            </w:r>
            <w:r w:rsidRPr="00B5691D">
              <w:rPr>
                <w:rStyle w:val="Hyperlink"/>
                <w:noProof/>
              </w:rPr>
              <w:instrText xml:space="preserve"> </w:instrText>
            </w:r>
            <w:r w:rsidRPr="00B5691D">
              <w:rPr>
                <w:rStyle w:val="Hyperlink"/>
                <w:noProof/>
              </w:rPr>
              <w:fldChar w:fldCharType="separate"/>
            </w:r>
            <w:r w:rsidRPr="00B5691D">
              <w:rPr>
                <w:rStyle w:val="Hyperlink"/>
                <w:noProof/>
              </w:rPr>
              <w:t>4.9</w:t>
            </w:r>
            <w:r>
              <w:rPr>
                <w:rFonts w:asciiTheme="minorHAnsi" w:hAnsiTheme="minorHAnsi"/>
                <w:noProof/>
              </w:rPr>
              <w:tab/>
            </w:r>
            <w:r w:rsidRPr="00B5691D">
              <w:rPr>
                <w:rStyle w:val="Hyperlink"/>
                <w:noProof/>
              </w:rPr>
              <w:t>Currency Unit Ontology</w:t>
            </w:r>
            <w:r>
              <w:rPr>
                <w:noProof/>
                <w:webHidden/>
              </w:rPr>
              <w:tab/>
            </w:r>
            <w:r>
              <w:rPr>
                <w:noProof/>
                <w:webHidden/>
              </w:rPr>
              <w:fldChar w:fldCharType="begin"/>
            </w:r>
            <w:r>
              <w:rPr>
                <w:noProof/>
                <w:webHidden/>
              </w:rPr>
              <w:instrText xml:space="preserve"> PAGEREF _Toc523128976 \h </w:instrText>
            </w:r>
          </w:ins>
          <w:r>
            <w:rPr>
              <w:noProof/>
              <w:webHidden/>
            </w:rPr>
          </w:r>
          <w:r>
            <w:rPr>
              <w:noProof/>
              <w:webHidden/>
            </w:rPr>
            <w:fldChar w:fldCharType="separate"/>
          </w:r>
          <w:ins w:id="80" w:author="Mark Jensen" w:date="2018-08-27T10:27:00Z">
            <w:r>
              <w:rPr>
                <w:noProof/>
                <w:webHidden/>
              </w:rPr>
              <w:t>20</w:t>
            </w:r>
            <w:r>
              <w:rPr>
                <w:noProof/>
                <w:webHidden/>
              </w:rPr>
              <w:fldChar w:fldCharType="end"/>
            </w:r>
            <w:r w:rsidRPr="00B5691D">
              <w:rPr>
                <w:rStyle w:val="Hyperlink"/>
                <w:noProof/>
              </w:rPr>
              <w:fldChar w:fldCharType="end"/>
            </w:r>
          </w:ins>
        </w:p>
        <w:p w14:paraId="6D186FF4" w14:textId="77777777" w:rsidR="004F1778" w:rsidRDefault="004F1778">
          <w:pPr>
            <w:pStyle w:val="TOC2"/>
            <w:tabs>
              <w:tab w:val="left" w:pos="880"/>
              <w:tab w:val="right" w:leader="dot" w:pos="8630"/>
            </w:tabs>
            <w:rPr>
              <w:ins w:id="81" w:author="Mark Jensen" w:date="2018-08-27T10:27:00Z"/>
              <w:rFonts w:asciiTheme="minorHAnsi" w:hAnsiTheme="minorHAnsi"/>
              <w:noProof/>
            </w:rPr>
          </w:pPr>
          <w:ins w:id="82"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"_Toc523128977"</w:instrText>
            </w:r>
            <w:r w:rsidRPr="00B5691D">
              <w:rPr>
                <w:rStyle w:val="Hyperlink"/>
                <w:noProof/>
              </w:rPr>
              <w:instrText xml:space="preserve"> </w:instrText>
            </w:r>
            <w:r w:rsidRPr="00B5691D">
              <w:rPr>
                <w:rStyle w:val="Hyperlink"/>
                <w:noProof/>
              </w:rPr>
              <w:fldChar w:fldCharType="separate"/>
            </w:r>
            <w:r w:rsidRPr="00B5691D">
              <w:rPr>
                <w:rStyle w:val="Hyperlink"/>
                <w:noProof/>
              </w:rPr>
              <w:t>4.10</w:t>
            </w:r>
            <w:r>
              <w:rPr>
                <w:rFonts w:asciiTheme="minorHAnsi" w:hAnsiTheme="minorHAnsi"/>
                <w:noProof/>
              </w:rPr>
              <w:tab/>
            </w:r>
            <w:r w:rsidRPr="00B5691D">
              <w:rPr>
                <w:rStyle w:val="Hyperlink"/>
                <w:noProof/>
              </w:rPr>
              <w:t>Extended Relation Ontology</w:t>
            </w:r>
            <w:r>
              <w:rPr>
                <w:noProof/>
                <w:webHidden/>
              </w:rPr>
              <w:tab/>
            </w:r>
            <w:r>
              <w:rPr>
                <w:noProof/>
                <w:webHidden/>
              </w:rPr>
              <w:fldChar w:fldCharType="begin"/>
            </w:r>
            <w:r>
              <w:rPr>
                <w:noProof/>
                <w:webHidden/>
              </w:rPr>
              <w:instrText xml:space="preserve"> PAGEREF _Toc523128977 \h </w:instrText>
            </w:r>
          </w:ins>
          <w:r>
            <w:rPr>
              <w:noProof/>
              <w:webHidden/>
            </w:rPr>
          </w:r>
          <w:r>
            <w:rPr>
              <w:noProof/>
              <w:webHidden/>
            </w:rPr>
            <w:fldChar w:fldCharType="separate"/>
          </w:r>
          <w:ins w:id="83" w:author="Mark Jensen" w:date="2018-08-27T10:27:00Z">
            <w:r>
              <w:rPr>
                <w:noProof/>
                <w:webHidden/>
              </w:rPr>
              <w:t>20</w:t>
            </w:r>
            <w:r>
              <w:rPr>
                <w:noProof/>
                <w:webHidden/>
              </w:rPr>
              <w:fldChar w:fldCharType="end"/>
            </w:r>
            <w:r w:rsidRPr="00B5691D">
              <w:rPr>
                <w:rStyle w:val="Hyperlink"/>
                <w:noProof/>
              </w:rPr>
              <w:fldChar w:fldCharType="end"/>
            </w:r>
          </w:ins>
        </w:p>
        <w:p w14:paraId="5D8BCE43" w14:textId="77777777" w:rsidR="004F1778" w:rsidRDefault="004F1778">
          <w:pPr>
            <w:pStyle w:val="TOC2"/>
            <w:tabs>
              <w:tab w:val="left" w:pos="880"/>
              <w:tab w:val="right" w:leader="dot" w:pos="8630"/>
            </w:tabs>
            <w:rPr>
              <w:ins w:id="84" w:author="Mark Jensen" w:date="2018-08-27T10:27:00Z"/>
              <w:rFonts w:asciiTheme="minorHAnsi" w:hAnsiTheme="minorHAnsi"/>
              <w:noProof/>
            </w:rPr>
          </w:pPr>
          <w:ins w:id="85"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"_Toc523128978"</w:instrText>
            </w:r>
            <w:r w:rsidRPr="00B5691D">
              <w:rPr>
                <w:rStyle w:val="Hyperlink"/>
                <w:noProof/>
              </w:rPr>
              <w:instrText xml:space="preserve"> </w:instrText>
            </w:r>
            <w:r w:rsidRPr="00B5691D">
              <w:rPr>
                <w:rStyle w:val="Hyperlink"/>
                <w:noProof/>
              </w:rPr>
              <w:fldChar w:fldCharType="separate"/>
            </w:r>
            <w:r w:rsidRPr="00B5691D">
              <w:rPr>
                <w:rStyle w:val="Hyperlink"/>
                <w:noProof/>
              </w:rPr>
              <w:t>4.11</w:t>
            </w:r>
            <w:r>
              <w:rPr>
                <w:rFonts w:asciiTheme="minorHAnsi" w:hAnsiTheme="minorHAnsi"/>
                <w:noProof/>
              </w:rPr>
              <w:tab/>
            </w:r>
            <w:r w:rsidRPr="00B5691D">
              <w:rPr>
                <w:rStyle w:val="Hyperlink"/>
                <w:noProof/>
              </w:rPr>
              <w:t>Modal Relation Ontology</w:t>
            </w:r>
            <w:r>
              <w:rPr>
                <w:noProof/>
                <w:webHidden/>
              </w:rPr>
              <w:tab/>
            </w:r>
            <w:r>
              <w:rPr>
                <w:noProof/>
                <w:webHidden/>
              </w:rPr>
              <w:fldChar w:fldCharType="begin"/>
            </w:r>
            <w:r>
              <w:rPr>
                <w:noProof/>
                <w:webHidden/>
              </w:rPr>
              <w:instrText xml:space="preserve"> PAGEREF _Toc523128978 \h </w:instrText>
            </w:r>
          </w:ins>
          <w:r>
            <w:rPr>
              <w:noProof/>
              <w:webHidden/>
            </w:rPr>
          </w:r>
          <w:r>
            <w:rPr>
              <w:noProof/>
              <w:webHidden/>
            </w:rPr>
            <w:fldChar w:fldCharType="separate"/>
          </w:r>
          <w:ins w:id="86" w:author="Mark Jensen" w:date="2018-08-27T10:27:00Z">
            <w:r>
              <w:rPr>
                <w:noProof/>
                <w:webHidden/>
              </w:rPr>
              <w:t>21</w:t>
            </w:r>
            <w:r>
              <w:rPr>
                <w:noProof/>
                <w:webHidden/>
              </w:rPr>
              <w:fldChar w:fldCharType="end"/>
            </w:r>
            <w:r w:rsidRPr="00B5691D">
              <w:rPr>
                <w:rStyle w:val="Hyperlink"/>
                <w:noProof/>
              </w:rPr>
              <w:fldChar w:fldCharType="end"/>
            </w:r>
          </w:ins>
        </w:p>
        <w:p w14:paraId="5774CC76" w14:textId="77777777" w:rsidR="004F1778" w:rsidRDefault="004F1778">
          <w:pPr>
            <w:pStyle w:val="TOC2"/>
            <w:tabs>
              <w:tab w:val="left" w:pos="880"/>
              <w:tab w:val="right" w:leader="dot" w:pos="8630"/>
            </w:tabs>
            <w:rPr>
              <w:ins w:id="87" w:author="Mark Jensen" w:date="2018-08-27T10:27:00Z"/>
              <w:rFonts w:asciiTheme="minorHAnsi" w:hAnsiTheme="minorHAnsi"/>
              <w:noProof/>
            </w:rPr>
          </w:pPr>
          <w:ins w:id="88"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"_Toc523128979"</w:instrText>
            </w:r>
            <w:r w:rsidRPr="00B5691D">
              <w:rPr>
                <w:rStyle w:val="Hyperlink"/>
                <w:noProof/>
              </w:rPr>
              <w:instrText xml:space="preserve"> </w:instrText>
            </w:r>
            <w:r w:rsidRPr="00B5691D">
              <w:rPr>
                <w:rStyle w:val="Hyperlink"/>
                <w:noProof/>
              </w:rPr>
              <w:fldChar w:fldCharType="separate"/>
            </w:r>
            <w:r w:rsidRPr="00B5691D">
              <w:rPr>
                <w:rStyle w:val="Hyperlink"/>
                <w:noProof/>
              </w:rPr>
              <w:t>4.12</w:t>
            </w:r>
            <w:r>
              <w:rPr>
                <w:rFonts w:asciiTheme="minorHAnsi" w:hAnsiTheme="minorHAnsi"/>
                <w:noProof/>
              </w:rPr>
              <w:tab/>
            </w:r>
            <w:r w:rsidRPr="00B5691D">
              <w:rPr>
                <w:rStyle w:val="Hyperlink"/>
                <w:noProof/>
              </w:rPr>
              <w:t>Import Structure</w:t>
            </w:r>
            <w:r>
              <w:rPr>
                <w:noProof/>
                <w:webHidden/>
              </w:rPr>
              <w:tab/>
            </w:r>
            <w:r>
              <w:rPr>
                <w:noProof/>
                <w:webHidden/>
              </w:rPr>
              <w:fldChar w:fldCharType="begin"/>
            </w:r>
            <w:r>
              <w:rPr>
                <w:noProof/>
                <w:webHidden/>
              </w:rPr>
              <w:instrText xml:space="preserve"> PAGEREF _Toc523128979 \h </w:instrText>
            </w:r>
          </w:ins>
          <w:r>
            <w:rPr>
              <w:noProof/>
              <w:webHidden/>
            </w:rPr>
          </w:r>
          <w:r>
            <w:rPr>
              <w:noProof/>
              <w:webHidden/>
            </w:rPr>
            <w:fldChar w:fldCharType="separate"/>
          </w:r>
          <w:ins w:id="89" w:author="Mark Jensen" w:date="2018-08-27T10:27:00Z">
            <w:r>
              <w:rPr>
                <w:noProof/>
                <w:webHidden/>
              </w:rPr>
              <w:t>22</w:t>
            </w:r>
            <w:r>
              <w:rPr>
                <w:noProof/>
                <w:webHidden/>
              </w:rPr>
              <w:fldChar w:fldCharType="end"/>
            </w:r>
            <w:r w:rsidRPr="00B5691D">
              <w:rPr>
                <w:rStyle w:val="Hyperlink"/>
                <w:noProof/>
              </w:rPr>
              <w:fldChar w:fldCharType="end"/>
            </w:r>
          </w:ins>
        </w:p>
        <w:p w14:paraId="36D4A8D4" w14:textId="77777777" w:rsidR="004F1778" w:rsidRDefault="004F1778">
          <w:pPr>
            <w:pStyle w:val="TOC1"/>
            <w:tabs>
              <w:tab w:val="left" w:pos="440"/>
              <w:tab w:val="right" w:leader="dot" w:pos="8630"/>
            </w:tabs>
            <w:rPr>
              <w:ins w:id="90" w:author="Mark Jensen" w:date="2018-08-27T10:27:00Z"/>
              <w:rFonts w:asciiTheme="minorHAnsi" w:hAnsiTheme="minorHAnsi"/>
              <w:noProof/>
            </w:rPr>
          </w:pPr>
          <w:ins w:id="91"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"_Toc523128980"</w:instrText>
            </w:r>
            <w:r w:rsidRPr="00B5691D">
              <w:rPr>
                <w:rStyle w:val="Hyperlink"/>
                <w:noProof/>
              </w:rPr>
              <w:instrText xml:space="preserve"> </w:instrText>
            </w:r>
            <w:r w:rsidRPr="00B5691D">
              <w:rPr>
                <w:rStyle w:val="Hyperlink"/>
                <w:noProof/>
              </w:rPr>
              <w:fldChar w:fldCharType="separate"/>
            </w:r>
            <w:r w:rsidRPr="00B5691D">
              <w:rPr>
                <w:rStyle w:val="Hyperlink"/>
                <w:noProof/>
              </w:rPr>
              <w:t>5</w:t>
            </w:r>
            <w:r>
              <w:rPr>
                <w:rFonts w:asciiTheme="minorHAnsi" w:hAnsiTheme="minorHAnsi"/>
                <w:noProof/>
              </w:rPr>
              <w:tab/>
            </w:r>
            <w:r w:rsidRPr="00B5691D">
              <w:rPr>
                <w:rStyle w:val="Hyperlink"/>
                <w:noProof/>
              </w:rPr>
              <w:t>Domain-Level Content</w:t>
            </w:r>
            <w:r>
              <w:rPr>
                <w:noProof/>
                <w:webHidden/>
              </w:rPr>
              <w:tab/>
            </w:r>
            <w:r>
              <w:rPr>
                <w:noProof/>
                <w:webHidden/>
              </w:rPr>
              <w:fldChar w:fldCharType="begin"/>
            </w:r>
            <w:r>
              <w:rPr>
                <w:noProof/>
                <w:webHidden/>
              </w:rPr>
              <w:instrText xml:space="preserve"> PAGEREF _Toc523128980 \h </w:instrText>
            </w:r>
          </w:ins>
          <w:r>
            <w:rPr>
              <w:noProof/>
              <w:webHidden/>
            </w:rPr>
          </w:r>
          <w:r>
            <w:rPr>
              <w:noProof/>
              <w:webHidden/>
            </w:rPr>
            <w:fldChar w:fldCharType="separate"/>
          </w:r>
          <w:ins w:id="92" w:author="Mark Jensen" w:date="2018-08-27T10:27:00Z">
            <w:r>
              <w:rPr>
                <w:noProof/>
                <w:webHidden/>
              </w:rPr>
              <w:t>23</w:t>
            </w:r>
            <w:r>
              <w:rPr>
                <w:noProof/>
                <w:webHidden/>
              </w:rPr>
              <w:fldChar w:fldCharType="end"/>
            </w:r>
            <w:r w:rsidRPr="00B5691D">
              <w:rPr>
                <w:rStyle w:val="Hyperlink"/>
                <w:noProof/>
              </w:rPr>
              <w:fldChar w:fldCharType="end"/>
            </w:r>
          </w:ins>
        </w:p>
        <w:p w14:paraId="175D9E51" w14:textId="77777777" w:rsidR="004F1778" w:rsidRDefault="004F1778">
          <w:pPr>
            <w:pStyle w:val="TOC1"/>
            <w:tabs>
              <w:tab w:val="left" w:pos="440"/>
              <w:tab w:val="right" w:leader="dot" w:pos="8630"/>
            </w:tabs>
            <w:rPr>
              <w:ins w:id="93" w:author="Mark Jensen" w:date="2018-08-27T10:27:00Z"/>
              <w:rFonts w:asciiTheme="minorHAnsi" w:hAnsiTheme="minorHAnsi"/>
              <w:noProof/>
            </w:rPr>
          </w:pPr>
          <w:ins w:id="94"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"_Toc523128981"</w:instrText>
            </w:r>
            <w:r w:rsidRPr="00B5691D">
              <w:rPr>
                <w:rStyle w:val="Hyperlink"/>
                <w:noProof/>
              </w:rPr>
              <w:instrText xml:space="preserve"> </w:instrText>
            </w:r>
            <w:r w:rsidRPr="00B5691D">
              <w:rPr>
                <w:rStyle w:val="Hyperlink"/>
                <w:noProof/>
              </w:rPr>
              <w:fldChar w:fldCharType="separate"/>
            </w:r>
            <w:r w:rsidRPr="00B5691D">
              <w:rPr>
                <w:rStyle w:val="Hyperlink"/>
                <w:noProof/>
              </w:rPr>
              <w:t>6</w:t>
            </w:r>
            <w:r>
              <w:rPr>
                <w:rFonts w:asciiTheme="minorHAnsi" w:hAnsiTheme="minorHAnsi"/>
                <w:noProof/>
              </w:rPr>
              <w:tab/>
            </w:r>
            <w:r w:rsidRPr="00B5691D">
              <w:rPr>
                <w:rStyle w:val="Hyperlink"/>
                <w:noProof/>
              </w:rPr>
              <w:t>Conclusion</w:t>
            </w:r>
            <w:r>
              <w:rPr>
                <w:noProof/>
                <w:webHidden/>
              </w:rPr>
              <w:tab/>
            </w:r>
            <w:r>
              <w:rPr>
                <w:noProof/>
                <w:webHidden/>
              </w:rPr>
              <w:fldChar w:fldCharType="begin"/>
            </w:r>
            <w:r>
              <w:rPr>
                <w:noProof/>
                <w:webHidden/>
              </w:rPr>
              <w:instrText xml:space="preserve"> PAGEREF _Toc523128981 \h </w:instrText>
            </w:r>
          </w:ins>
          <w:r>
            <w:rPr>
              <w:noProof/>
              <w:webHidden/>
            </w:rPr>
          </w:r>
          <w:r>
            <w:rPr>
              <w:noProof/>
              <w:webHidden/>
            </w:rPr>
            <w:fldChar w:fldCharType="separate"/>
          </w:r>
          <w:ins w:id="95" w:author="Mark Jensen" w:date="2018-08-27T10:27:00Z">
            <w:r>
              <w:rPr>
                <w:noProof/>
                <w:webHidden/>
              </w:rPr>
              <w:t>24</w:t>
            </w:r>
            <w:r>
              <w:rPr>
                <w:noProof/>
                <w:webHidden/>
              </w:rPr>
              <w:fldChar w:fldCharType="end"/>
            </w:r>
            <w:r w:rsidRPr="00B5691D">
              <w:rPr>
                <w:rStyle w:val="Hyperlink"/>
                <w:noProof/>
              </w:rPr>
              <w:fldChar w:fldCharType="end"/>
            </w:r>
          </w:ins>
        </w:p>
        <w:p w14:paraId="7D8F3FF8" w14:textId="77777777" w:rsidR="004F1778" w:rsidRDefault="004F1778">
          <w:pPr>
            <w:pStyle w:val="TOC1"/>
            <w:tabs>
              <w:tab w:val="right" w:leader="dot" w:pos="8630"/>
            </w:tabs>
            <w:rPr>
              <w:ins w:id="96" w:author="Mark Jensen" w:date="2018-08-27T10:27:00Z"/>
              <w:rFonts w:asciiTheme="minorHAnsi" w:hAnsiTheme="minorHAnsi"/>
              <w:noProof/>
            </w:rPr>
          </w:pPr>
          <w:ins w:id="97" w:author="Mark Jensen" w:date="2018-08-27T10:27:00Z">
            <w:r w:rsidRPr="00B5691D">
              <w:rPr>
                <w:rStyle w:val="Hyperlink"/>
                <w:noProof/>
              </w:rPr>
              <w:fldChar w:fldCharType="begin"/>
            </w:r>
            <w:r w:rsidRPr="00B5691D">
              <w:rPr>
                <w:rStyle w:val="Hyperlink"/>
                <w:noProof/>
              </w:rPr>
              <w:instrText xml:space="preserve"> </w:instrText>
            </w:r>
            <w:r>
              <w:rPr>
                <w:noProof/>
              </w:rPr>
              <w:instrText>HYPERLINK \l "_Toc523128982"</w:instrText>
            </w:r>
            <w:r w:rsidRPr="00B5691D">
              <w:rPr>
                <w:rStyle w:val="Hyperlink"/>
                <w:noProof/>
              </w:rPr>
              <w:instrText xml:space="preserve"> </w:instrText>
            </w:r>
            <w:r w:rsidRPr="00B5691D">
              <w:rPr>
                <w:rStyle w:val="Hyperlink"/>
                <w:noProof/>
              </w:rPr>
              <w:fldChar w:fldCharType="separate"/>
            </w:r>
            <w:r w:rsidRPr="00B5691D">
              <w:rPr>
                <w:rStyle w:val="Hyperlink"/>
                <w:noProof/>
              </w:rPr>
              <w:t>References</w:t>
            </w:r>
            <w:r>
              <w:rPr>
                <w:noProof/>
                <w:webHidden/>
              </w:rPr>
              <w:tab/>
            </w:r>
            <w:r>
              <w:rPr>
                <w:noProof/>
                <w:webHidden/>
              </w:rPr>
              <w:fldChar w:fldCharType="begin"/>
            </w:r>
            <w:r>
              <w:rPr>
                <w:noProof/>
                <w:webHidden/>
              </w:rPr>
              <w:instrText xml:space="preserve"> PAGEREF _Toc523128982 \h </w:instrText>
            </w:r>
          </w:ins>
          <w:r>
            <w:rPr>
              <w:noProof/>
              <w:webHidden/>
            </w:rPr>
          </w:r>
          <w:r>
            <w:rPr>
              <w:noProof/>
              <w:webHidden/>
            </w:rPr>
            <w:fldChar w:fldCharType="separate"/>
          </w:r>
          <w:ins w:id="98" w:author="Mark Jensen" w:date="2018-08-27T10:27:00Z">
            <w:r>
              <w:rPr>
                <w:noProof/>
                <w:webHidden/>
              </w:rPr>
              <w:t>24</w:t>
            </w:r>
            <w:r>
              <w:rPr>
                <w:noProof/>
                <w:webHidden/>
              </w:rPr>
              <w:fldChar w:fldCharType="end"/>
            </w:r>
            <w:r w:rsidRPr="00B5691D">
              <w:rPr>
                <w:rStyle w:val="Hyperlink"/>
                <w:noProof/>
              </w:rPr>
              <w:fldChar w:fldCharType="end"/>
            </w:r>
          </w:ins>
        </w:p>
        <w:p w14:paraId="07BFE52E" w14:textId="77777777" w:rsidR="004F1778" w:rsidDel="004F1778" w:rsidRDefault="004F1778">
          <w:pPr>
            <w:pStyle w:val="TOC1"/>
            <w:tabs>
              <w:tab w:val="right" w:leader="dot" w:pos="8630"/>
            </w:tabs>
            <w:rPr>
              <w:del w:id="99" w:author="Mark Jensen" w:date="2018-08-27T10:27:00Z"/>
              <w:noProof/>
            </w:rPr>
          </w:pPr>
        </w:p>
        <w:p w14:paraId="0C28FAF3" w14:textId="77777777" w:rsidR="007D2911" w:rsidDel="007D2911" w:rsidRDefault="007D2911" w:rsidP="0057349A">
          <w:pPr>
            <w:pStyle w:val="Heading1"/>
            <w:numPr>
              <w:ilvl w:val="0"/>
              <w:numId w:val="0"/>
            </w:numPr>
            <w:ind w:left="360" w:hanging="360"/>
            <w:rPr>
              <w:del w:id="100" w:author="Mark Jensen" w:date="2018-08-23T13:02:00Z"/>
              <w:noProof/>
            </w:rPr>
          </w:pPr>
        </w:p>
        <w:p w14:paraId="5CC07382" w14:textId="77777777" w:rsidR="0008527E" w:rsidDel="007D2911" w:rsidRDefault="0008527E" w:rsidP="0057349A">
          <w:pPr>
            <w:pStyle w:val="Heading1"/>
            <w:numPr>
              <w:ilvl w:val="0"/>
              <w:numId w:val="0"/>
            </w:numPr>
            <w:ind w:left="360" w:hanging="360"/>
            <w:rPr>
              <w:del w:id="101" w:author="Mark Jensen" w:date="2018-08-23T13:02:00Z"/>
              <w:noProof/>
            </w:rPr>
          </w:pPr>
        </w:p>
        <w:p w14:paraId="5E1C1ADD" w14:textId="77777777" w:rsidR="0008527E" w:rsidDel="007D2911" w:rsidRDefault="0008527E">
          <w:pPr>
            <w:pStyle w:val="TOC1"/>
            <w:tabs>
              <w:tab w:val="right" w:leader="dot" w:pos="8630"/>
            </w:tabs>
            <w:rPr>
              <w:del w:id="102" w:author="Mark Jensen" w:date="2018-08-23T13:02:00Z"/>
              <w:rFonts w:asciiTheme="minorHAnsi" w:hAnsiTheme="minorHAnsi"/>
              <w:noProof/>
            </w:rPr>
          </w:pPr>
          <w:del w:id="103" w:author="Mark Jensen" w:date="2018-08-23T13:02:00Z">
            <w:r w:rsidRPr="007D2911" w:rsidDel="007D2911">
              <w:rPr>
                <w:rStyle w:val="Hyperlink"/>
                <w:noProof/>
              </w:rPr>
              <w:delText>Table of Contents</w:delText>
            </w:r>
            <w:r w:rsidDel="007D2911">
              <w:rPr>
                <w:noProof/>
                <w:webHidden/>
              </w:rPr>
              <w:tab/>
              <w:delText>ii</w:delText>
            </w:r>
          </w:del>
        </w:p>
        <w:p w14:paraId="773F8BEA" w14:textId="77777777" w:rsidR="0008527E" w:rsidDel="007D2911" w:rsidRDefault="0008527E">
          <w:pPr>
            <w:pStyle w:val="TOC1"/>
            <w:tabs>
              <w:tab w:val="left" w:pos="440"/>
              <w:tab w:val="right" w:leader="dot" w:pos="8630"/>
            </w:tabs>
            <w:rPr>
              <w:del w:id="104" w:author="Mark Jensen" w:date="2018-08-23T13:02:00Z"/>
              <w:rFonts w:asciiTheme="minorHAnsi" w:hAnsiTheme="minorHAnsi"/>
              <w:noProof/>
            </w:rPr>
          </w:pPr>
          <w:del w:id="105" w:author="Mark Jensen" w:date="2018-08-23T13:02:00Z">
            <w:r w:rsidRPr="007D2911" w:rsidDel="007D2911">
              <w:rPr>
                <w:rStyle w:val="Hyperlink"/>
                <w:noProof/>
              </w:rPr>
              <w:delText>1</w:delText>
            </w:r>
            <w:r w:rsidDel="007D2911">
              <w:rPr>
                <w:rFonts w:asciiTheme="minorHAnsi" w:hAnsiTheme="minorHAnsi"/>
                <w:noProof/>
              </w:rPr>
              <w:tab/>
            </w:r>
            <w:r w:rsidRPr="007D2911" w:rsidDel="007D2911">
              <w:rPr>
                <w:rStyle w:val="Hyperlink"/>
                <w:noProof/>
              </w:rPr>
              <w:delText>Introduction</w:delText>
            </w:r>
            <w:r w:rsidDel="007D2911">
              <w:rPr>
                <w:noProof/>
                <w:webHidden/>
              </w:rPr>
              <w:tab/>
              <w:delText>1</w:delText>
            </w:r>
          </w:del>
        </w:p>
        <w:p w14:paraId="5BE784F8" w14:textId="77777777" w:rsidR="0008527E" w:rsidDel="007D2911" w:rsidRDefault="0008527E">
          <w:pPr>
            <w:pStyle w:val="TOC1"/>
            <w:tabs>
              <w:tab w:val="left" w:pos="440"/>
              <w:tab w:val="right" w:leader="dot" w:pos="8630"/>
            </w:tabs>
            <w:rPr>
              <w:del w:id="106" w:author="Mark Jensen" w:date="2018-08-23T13:02:00Z"/>
              <w:rFonts w:asciiTheme="minorHAnsi" w:hAnsiTheme="minorHAnsi"/>
              <w:noProof/>
            </w:rPr>
          </w:pPr>
          <w:del w:id="107" w:author="Mark Jensen" w:date="2018-08-23T13:02:00Z">
            <w:r w:rsidRPr="007D2911" w:rsidDel="007D2911">
              <w:rPr>
                <w:rStyle w:val="Hyperlink"/>
                <w:noProof/>
              </w:rPr>
              <w:delText>2</w:delText>
            </w:r>
            <w:r w:rsidDel="007D2911">
              <w:rPr>
                <w:rFonts w:asciiTheme="minorHAnsi" w:hAnsiTheme="minorHAnsi"/>
                <w:noProof/>
              </w:rPr>
              <w:tab/>
            </w:r>
            <w:r w:rsidRPr="007D2911" w:rsidDel="007D2911">
              <w:rPr>
                <w:rStyle w:val="Hyperlink"/>
                <w:noProof/>
              </w:rPr>
              <w:delText>Design</w:delText>
            </w:r>
            <w:r w:rsidDel="007D2911">
              <w:rPr>
                <w:noProof/>
                <w:webHidden/>
              </w:rPr>
              <w:tab/>
              <w:delText>1</w:delText>
            </w:r>
          </w:del>
        </w:p>
        <w:p w14:paraId="5BE50CC3" w14:textId="77777777" w:rsidR="0008527E" w:rsidDel="007D2911" w:rsidRDefault="0008527E">
          <w:pPr>
            <w:pStyle w:val="TOC2"/>
            <w:tabs>
              <w:tab w:val="left" w:pos="880"/>
              <w:tab w:val="right" w:leader="dot" w:pos="8630"/>
            </w:tabs>
            <w:rPr>
              <w:del w:id="108" w:author="Mark Jensen" w:date="2018-08-23T13:02:00Z"/>
              <w:rFonts w:asciiTheme="minorHAnsi" w:hAnsiTheme="minorHAnsi"/>
              <w:noProof/>
            </w:rPr>
          </w:pPr>
          <w:del w:id="109" w:author="Mark Jensen" w:date="2018-08-23T13:02:00Z">
            <w:r w:rsidRPr="007D2911" w:rsidDel="007D2911">
              <w:rPr>
                <w:rStyle w:val="Hyperlink"/>
                <w:noProof/>
              </w:rPr>
              <w:delText>2.1</w:delText>
            </w:r>
            <w:r w:rsidDel="007D2911">
              <w:rPr>
                <w:rFonts w:asciiTheme="minorHAnsi" w:hAnsiTheme="minorHAnsi"/>
                <w:noProof/>
              </w:rPr>
              <w:tab/>
            </w:r>
            <w:r w:rsidRPr="007D2911" w:rsidDel="007D2911">
              <w:rPr>
                <w:rStyle w:val="Hyperlink"/>
                <w:noProof/>
              </w:rPr>
              <w:delText>Ontology Language and Editing Software</w:delText>
            </w:r>
            <w:r w:rsidDel="007D2911">
              <w:rPr>
                <w:noProof/>
                <w:webHidden/>
              </w:rPr>
              <w:tab/>
              <w:delText>1</w:delText>
            </w:r>
          </w:del>
        </w:p>
        <w:p w14:paraId="7D27798A" w14:textId="77777777" w:rsidR="0008527E" w:rsidDel="007D2911" w:rsidRDefault="0008527E">
          <w:pPr>
            <w:pStyle w:val="TOC2"/>
            <w:tabs>
              <w:tab w:val="left" w:pos="880"/>
              <w:tab w:val="right" w:leader="dot" w:pos="8630"/>
            </w:tabs>
            <w:rPr>
              <w:del w:id="110" w:author="Mark Jensen" w:date="2018-08-23T13:02:00Z"/>
              <w:rFonts w:asciiTheme="minorHAnsi" w:hAnsiTheme="minorHAnsi"/>
              <w:noProof/>
            </w:rPr>
          </w:pPr>
          <w:del w:id="111" w:author="Mark Jensen" w:date="2018-08-23T13:02:00Z">
            <w:r w:rsidRPr="007D2911" w:rsidDel="007D2911">
              <w:rPr>
                <w:rStyle w:val="Hyperlink"/>
                <w:noProof/>
              </w:rPr>
              <w:delText>2.2</w:delText>
            </w:r>
            <w:r w:rsidDel="007D2911">
              <w:rPr>
                <w:rFonts w:asciiTheme="minorHAnsi" w:hAnsiTheme="minorHAnsi"/>
                <w:noProof/>
              </w:rPr>
              <w:tab/>
            </w:r>
            <w:r w:rsidRPr="007D2911" w:rsidDel="007D2911">
              <w:rPr>
                <w:rStyle w:val="Hyperlink"/>
                <w:noProof/>
              </w:rPr>
              <w:delText>Realism</w:delText>
            </w:r>
            <w:r w:rsidDel="007D2911">
              <w:rPr>
                <w:noProof/>
                <w:webHidden/>
              </w:rPr>
              <w:tab/>
              <w:delText>2</w:delText>
            </w:r>
          </w:del>
        </w:p>
        <w:p w14:paraId="6E6EA821" w14:textId="77777777" w:rsidR="0008527E" w:rsidDel="007D2911" w:rsidRDefault="0008527E">
          <w:pPr>
            <w:pStyle w:val="TOC2"/>
            <w:tabs>
              <w:tab w:val="left" w:pos="880"/>
              <w:tab w:val="right" w:leader="dot" w:pos="8630"/>
            </w:tabs>
            <w:rPr>
              <w:del w:id="112" w:author="Mark Jensen" w:date="2018-08-23T13:02:00Z"/>
              <w:rFonts w:asciiTheme="minorHAnsi" w:hAnsiTheme="minorHAnsi"/>
              <w:noProof/>
            </w:rPr>
          </w:pPr>
          <w:del w:id="113" w:author="Mark Jensen" w:date="2018-08-23T13:02:00Z">
            <w:r w:rsidRPr="007D2911" w:rsidDel="007D2911">
              <w:rPr>
                <w:rStyle w:val="Hyperlink"/>
                <w:noProof/>
              </w:rPr>
              <w:delText>2.3</w:delText>
            </w:r>
            <w:r w:rsidDel="007D2911">
              <w:rPr>
                <w:rFonts w:asciiTheme="minorHAnsi" w:hAnsiTheme="minorHAnsi"/>
                <w:noProof/>
              </w:rPr>
              <w:tab/>
            </w:r>
            <w:r w:rsidRPr="007D2911" w:rsidDel="007D2911">
              <w:rPr>
                <w:rStyle w:val="Hyperlink"/>
                <w:noProof/>
              </w:rPr>
              <w:delText>Modularity</w:delText>
            </w:r>
            <w:r w:rsidDel="007D2911">
              <w:rPr>
                <w:noProof/>
                <w:webHidden/>
              </w:rPr>
              <w:tab/>
              <w:delText>2</w:delText>
            </w:r>
          </w:del>
        </w:p>
        <w:p w14:paraId="2634E3B7" w14:textId="77777777" w:rsidR="0008527E" w:rsidDel="007D2911" w:rsidRDefault="0008527E">
          <w:pPr>
            <w:pStyle w:val="TOC2"/>
            <w:tabs>
              <w:tab w:val="left" w:pos="880"/>
              <w:tab w:val="right" w:leader="dot" w:pos="8630"/>
            </w:tabs>
            <w:rPr>
              <w:del w:id="114" w:author="Mark Jensen" w:date="2018-08-23T13:02:00Z"/>
              <w:rFonts w:asciiTheme="minorHAnsi" w:hAnsiTheme="minorHAnsi"/>
              <w:noProof/>
            </w:rPr>
          </w:pPr>
          <w:del w:id="115" w:author="Mark Jensen" w:date="2018-08-23T13:02:00Z">
            <w:r w:rsidRPr="007D2911" w:rsidDel="007D2911">
              <w:rPr>
                <w:rStyle w:val="Hyperlink"/>
                <w:noProof/>
              </w:rPr>
              <w:delText>2.4</w:delText>
            </w:r>
            <w:r w:rsidDel="007D2911">
              <w:rPr>
                <w:rFonts w:asciiTheme="minorHAnsi" w:hAnsiTheme="minorHAnsi"/>
                <w:noProof/>
              </w:rPr>
              <w:tab/>
            </w:r>
            <w:r w:rsidRPr="007D2911" w:rsidDel="007D2911">
              <w:rPr>
                <w:rStyle w:val="Hyperlink"/>
                <w:noProof/>
              </w:rPr>
              <w:delText>Namespaces, URIs, and Term Curation</w:delText>
            </w:r>
            <w:r w:rsidDel="007D2911">
              <w:rPr>
                <w:noProof/>
                <w:webHidden/>
              </w:rPr>
              <w:tab/>
              <w:delText>2</w:delText>
            </w:r>
          </w:del>
        </w:p>
        <w:p w14:paraId="5610A258" w14:textId="77777777" w:rsidR="0008527E" w:rsidDel="007D2911" w:rsidRDefault="0008527E">
          <w:pPr>
            <w:pStyle w:val="TOC2"/>
            <w:tabs>
              <w:tab w:val="left" w:pos="880"/>
              <w:tab w:val="right" w:leader="dot" w:pos="8630"/>
            </w:tabs>
            <w:rPr>
              <w:del w:id="116" w:author="Mark Jensen" w:date="2018-08-23T13:02:00Z"/>
              <w:rFonts w:asciiTheme="minorHAnsi" w:hAnsiTheme="minorHAnsi"/>
              <w:noProof/>
            </w:rPr>
          </w:pPr>
          <w:del w:id="117" w:author="Mark Jensen" w:date="2018-08-23T13:02:00Z">
            <w:r w:rsidRPr="007D2911" w:rsidDel="007D2911">
              <w:rPr>
                <w:rStyle w:val="Hyperlink"/>
                <w:noProof/>
              </w:rPr>
              <w:delText>2.5</w:delText>
            </w:r>
            <w:r w:rsidDel="007D2911">
              <w:rPr>
                <w:rFonts w:asciiTheme="minorHAnsi" w:hAnsiTheme="minorHAnsi"/>
                <w:noProof/>
              </w:rPr>
              <w:tab/>
            </w:r>
            <w:r w:rsidRPr="007D2911" w:rsidDel="007D2911">
              <w:rPr>
                <w:rStyle w:val="Hyperlink"/>
                <w:noProof/>
              </w:rPr>
              <w:delText>Minimal Asserted Class Axiom Expressions</w:delText>
            </w:r>
            <w:r w:rsidDel="007D2911">
              <w:rPr>
                <w:noProof/>
                <w:webHidden/>
              </w:rPr>
              <w:tab/>
              <w:delText>4</w:delText>
            </w:r>
          </w:del>
        </w:p>
        <w:p w14:paraId="5730F304" w14:textId="77777777" w:rsidR="0008527E" w:rsidDel="007D2911" w:rsidRDefault="0008527E">
          <w:pPr>
            <w:pStyle w:val="TOC2"/>
            <w:tabs>
              <w:tab w:val="left" w:pos="880"/>
              <w:tab w:val="right" w:leader="dot" w:pos="8630"/>
            </w:tabs>
            <w:rPr>
              <w:del w:id="118" w:author="Mark Jensen" w:date="2018-08-23T13:02:00Z"/>
              <w:rFonts w:asciiTheme="minorHAnsi" w:hAnsiTheme="minorHAnsi"/>
              <w:noProof/>
            </w:rPr>
          </w:pPr>
          <w:del w:id="119" w:author="Mark Jensen" w:date="2018-08-23T13:02:00Z">
            <w:r w:rsidRPr="007D2911" w:rsidDel="007D2911">
              <w:rPr>
                <w:rStyle w:val="Hyperlink"/>
                <w:noProof/>
              </w:rPr>
              <w:delText>2.6</w:delText>
            </w:r>
            <w:r w:rsidDel="007D2911">
              <w:rPr>
                <w:rFonts w:asciiTheme="minorHAnsi" w:hAnsiTheme="minorHAnsi"/>
                <w:noProof/>
              </w:rPr>
              <w:tab/>
            </w:r>
            <w:r w:rsidRPr="007D2911" w:rsidDel="007D2911">
              <w:rPr>
                <w:rStyle w:val="Hyperlink"/>
                <w:noProof/>
              </w:rPr>
              <w:delText>Minimal Object Properties</w:delText>
            </w:r>
            <w:r w:rsidDel="007D2911">
              <w:rPr>
                <w:noProof/>
                <w:webHidden/>
              </w:rPr>
              <w:tab/>
              <w:delText>4</w:delText>
            </w:r>
          </w:del>
        </w:p>
        <w:p w14:paraId="0BE7D39F" w14:textId="77777777" w:rsidR="0008527E" w:rsidDel="007D2911" w:rsidRDefault="0008527E">
          <w:pPr>
            <w:pStyle w:val="TOC1"/>
            <w:tabs>
              <w:tab w:val="left" w:pos="440"/>
              <w:tab w:val="right" w:leader="dot" w:pos="8630"/>
            </w:tabs>
            <w:rPr>
              <w:del w:id="120" w:author="Mark Jensen" w:date="2018-08-23T13:02:00Z"/>
              <w:rFonts w:asciiTheme="minorHAnsi" w:hAnsiTheme="minorHAnsi"/>
              <w:noProof/>
            </w:rPr>
          </w:pPr>
          <w:del w:id="121" w:author="Mark Jensen" w:date="2018-08-23T13:02:00Z">
            <w:r w:rsidRPr="007D2911" w:rsidDel="007D2911">
              <w:rPr>
                <w:rStyle w:val="Hyperlink"/>
                <w:noProof/>
              </w:rPr>
              <w:delText>3</w:delText>
            </w:r>
            <w:r w:rsidDel="007D2911">
              <w:rPr>
                <w:rFonts w:asciiTheme="minorHAnsi" w:hAnsiTheme="minorHAnsi"/>
                <w:noProof/>
              </w:rPr>
              <w:tab/>
            </w:r>
            <w:r w:rsidRPr="007D2911" w:rsidDel="007D2911">
              <w:rPr>
                <w:rStyle w:val="Hyperlink"/>
                <w:noProof/>
              </w:rPr>
              <w:delText>Upper-Level Semantic Framework</w:delText>
            </w:r>
            <w:r w:rsidDel="007D2911">
              <w:rPr>
                <w:noProof/>
                <w:webHidden/>
              </w:rPr>
              <w:tab/>
              <w:delText>4</w:delText>
            </w:r>
          </w:del>
        </w:p>
        <w:p w14:paraId="57AE3534" w14:textId="77777777" w:rsidR="0008527E" w:rsidDel="007D2911" w:rsidRDefault="0008527E">
          <w:pPr>
            <w:pStyle w:val="TOC2"/>
            <w:tabs>
              <w:tab w:val="left" w:pos="880"/>
              <w:tab w:val="right" w:leader="dot" w:pos="8630"/>
            </w:tabs>
            <w:rPr>
              <w:del w:id="122" w:author="Mark Jensen" w:date="2018-08-23T13:02:00Z"/>
              <w:rFonts w:asciiTheme="minorHAnsi" w:hAnsiTheme="minorHAnsi"/>
              <w:noProof/>
            </w:rPr>
          </w:pPr>
          <w:del w:id="123" w:author="Mark Jensen" w:date="2018-08-23T13:02:00Z">
            <w:r w:rsidRPr="007D2911" w:rsidDel="007D2911">
              <w:rPr>
                <w:rStyle w:val="Hyperlink"/>
                <w:noProof/>
              </w:rPr>
              <w:delText>3.1</w:delText>
            </w:r>
            <w:r w:rsidDel="007D2911">
              <w:rPr>
                <w:rFonts w:asciiTheme="minorHAnsi" w:hAnsiTheme="minorHAnsi"/>
                <w:noProof/>
              </w:rPr>
              <w:tab/>
            </w:r>
            <w:r w:rsidRPr="007D2911" w:rsidDel="007D2911">
              <w:rPr>
                <w:rStyle w:val="Hyperlink"/>
                <w:noProof/>
              </w:rPr>
              <w:delText>Objects and Processes</w:delText>
            </w:r>
            <w:r w:rsidDel="007D2911">
              <w:rPr>
                <w:noProof/>
                <w:webHidden/>
              </w:rPr>
              <w:tab/>
              <w:delText>5</w:delText>
            </w:r>
          </w:del>
        </w:p>
        <w:p w14:paraId="513BFFCE" w14:textId="77777777" w:rsidR="0008527E" w:rsidDel="007D2911" w:rsidRDefault="0008527E">
          <w:pPr>
            <w:pStyle w:val="TOC2"/>
            <w:tabs>
              <w:tab w:val="left" w:pos="880"/>
              <w:tab w:val="right" w:leader="dot" w:pos="8630"/>
            </w:tabs>
            <w:rPr>
              <w:del w:id="124" w:author="Mark Jensen" w:date="2018-08-23T13:02:00Z"/>
              <w:rFonts w:asciiTheme="minorHAnsi" w:hAnsiTheme="minorHAnsi"/>
              <w:noProof/>
            </w:rPr>
          </w:pPr>
          <w:del w:id="125" w:author="Mark Jensen" w:date="2018-08-23T13:02:00Z">
            <w:r w:rsidRPr="007D2911" w:rsidDel="007D2911">
              <w:rPr>
                <w:rStyle w:val="Hyperlink"/>
                <w:noProof/>
              </w:rPr>
              <w:delText>3.2</w:delText>
            </w:r>
            <w:r w:rsidDel="007D2911">
              <w:rPr>
                <w:rFonts w:asciiTheme="minorHAnsi" w:hAnsiTheme="minorHAnsi"/>
                <w:noProof/>
              </w:rPr>
              <w:tab/>
            </w:r>
            <w:r w:rsidRPr="007D2911" w:rsidDel="007D2911">
              <w:rPr>
                <w:rStyle w:val="Hyperlink"/>
                <w:noProof/>
              </w:rPr>
              <w:delText>Attributes</w:delText>
            </w:r>
            <w:r w:rsidDel="007D2911">
              <w:rPr>
                <w:noProof/>
                <w:webHidden/>
              </w:rPr>
              <w:tab/>
              <w:delText>5</w:delText>
            </w:r>
          </w:del>
        </w:p>
        <w:p w14:paraId="05D15B9B" w14:textId="77777777" w:rsidR="0008527E" w:rsidDel="007D2911" w:rsidRDefault="0008527E">
          <w:pPr>
            <w:pStyle w:val="TOC2"/>
            <w:tabs>
              <w:tab w:val="left" w:pos="880"/>
              <w:tab w:val="right" w:leader="dot" w:pos="8630"/>
            </w:tabs>
            <w:rPr>
              <w:del w:id="126" w:author="Mark Jensen" w:date="2018-08-23T13:02:00Z"/>
              <w:rFonts w:asciiTheme="minorHAnsi" w:hAnsiTheme="minorHAnsi"/>
              <w:noProof/>
            </w:rPr>
          </w:pPr>
          <w:del w:id="127" w:author="Mark Jensen" w:date="2018-08-23T13:02:00Z">
            <w:r w:rsidRPr="007D2911" w:rsidDel="007D2911">
              <w:rPr>
                <w:rStyle w:val="Hyperlink"/>
                <w:noProof/>
              </w:rPr>
              <w:delText>3.3</w:delText>
            </w:r>
            <w:r w:rsidDel="007D2911">
              <w:rPr>
                <w:rFonts w:asciiTheme="minorHAnsi" w:hAnsiTheme="minorHAnsi"/>
                <w:noProof/>
              </w:rPr>
              <w:tab/>
            </w:r>
            <w:r w:rsidRPr="007D2911" w:rsidDel="007D2911">
              <w:rPr>
                <w:rStyle w:val="Hyperlink"/>
                <w:noProof/>
              </w:rPr>
              <w:delText>Time and Place</w:delText>
            </w:r>
            <w:r w:rsidDel="007D2911">
              <w:rPr>
                <w:noProof/>
                <w:webHidden/>
              </w:rPr>
              <w:tab/>
              <w:delText>6</w:delText>
            </w:r>
          </w:del>
        </w:p>
        <w:p w14:paraId="4BB3EDA6" w14:textId="77777777" w:rsidR="0008527E" w:rsidDel="007D2911" w:rsidRDefault="0008527E">
          <w:pPr>
            <w:pStyle w:val="TOC2"/>
            <w:tabs>
              <w:tab w:val="left" w:pos="880"/>
              <w:tab w:val="right" w:leader="dot" w:pos="8630"/>
            </w:tabs>
            <w:rPr>
              <w:del w:id="128" w:author="Mark Jensen" w:date="2018-08-23T13:02:00Z"/>
              <w:rFonts w:asciiTheme="minorHAnsi" w:hAnsiTheme="minorHAnsi"/>
              <w:noProof/>
            </w:rPr>
          </w:pPr>
          <w:del w:id="129" w:author="Mark Jensen" w:date="2018-08-23T13:02:00Z">
            <w:r w:rsidRPr="007D2911" w:rsidDel="007D2911">
              <w:rPr>
                <w:rStyle w:val="Hyperlink"/>
                <w:noProof/>
              </w:rPr>
              <w:delText>3.4</w:delText>
            </w:r>
            <w:r w:rsidDel="007D2911">
              <w:rPr>
                <w:rFonts w:asciiTheme="minorHAnsi" w:hAnsiTheme="minorHAnsi"/>
                <w:noProof/>
              </w:rPr>
              <w:tab/>
            </w:r>
            <w:r w:rsidRPr="007D2911" w:rsidDel="007D2911">
              <w:rPr>
                <w:rStyle w:val="Hyperlink"/>
                <w:noProof/>
              </w:rPr>
              <w:delText>Parthood and Aggregation</w:delText>
            </w:r>
            <w:r w:rsidDel="007D2911">
              <w:rPr>
                <w:noProof/>
                <w:webHidden/>
              </w:rPr>
              <w:tab/>
              <w:delText>7</w:delText>
            </w:r>
          </w:del>
        </w:p>
        <w:p w14:paraId="50B0D6D1" w14:textId="77777777" w:rsidR="0008527E" w:rsidDel="007D2911" w:rsidRDefault="0008527E">
          <w:pPr>
            <w:pStyle w:val="TOC2"/>
            <w:tabs>
              <w:tab w:val="left" w:pos="880"/>
              <w:tab w:val="right" w:leader="dot" w:pos="8630"/>
            </w:tabs>
            <w:rPr>
              <w:del w:id="130" w:author="Mark Jensen" w:date="2018-08-23T13:02:00Z"/>
              <w:rFonts w:asciiTheme="minorHAnsi" w:hAnsiTheme="minorHAnsi"/>
              <w:noProof/>
            </w:rPr>
          </w:pPr>
          <w:del w:id="131" w:author="Mark Jensen" w:date="2018-08-23T13:02:00Z">
            <w:r w:rsidRPr="007D2911" w:rsidDel="007D2911">
              <w:rPr>
                <w:rStyle w:val="Hyperlink"/>
                <w:noProof/>
              </w:rPr>
              <w:delText>3.5</w:delText>
            </w:r>
            <w:r w:rsidDel="007D2911">
              <w:rPr>
                <w:rFonts w:asciiTheme="minorHAnsi" w:hAnsiTheme="minorHAnsi"/>
                <w:noProof/>
              </w:rPr>
              <w:tab/>
            </w:r>
            <w:r w:rsidRPr="007D2911" w:rsidDel="007D2911">
              <w:rPr>
                <w:rStyle w:val="Hyperlink"/>
                <w:noProof/>
              </w:rPr>
              <w:delText>Fiat Entities</w:delText>
            </w:r>
            <w:r w:rsidDel="007D2911">
              <w:rPr>
                <w:noProof/>
                <w:webHidden/>
              </w:rPr>
              <w:tab/>
              <w:delText>8</w:delText>
            </w:r>
          </w:del>
        </w:p>
        <w:p w14:paraId="2B2DDDC7" w14:textId="77777777" w:rsidR="0008527E" w:rsidDel="007D2911" w:rsidRDefault="0008527E">
          <w:pPr>
            <w:pStyle w:val="TOC2"/>
            <w:tabs>
              <w:tab w:val="left" w:pos="880"/>
              <w:tab w:val="right" w:leader="dot" w:pos="8630"/>
            </w:tabs>
            <w:rPr>
              <w:del w:id="132" w:author="Mark Jensen" w:date="2018-08-23T13:02:00Z"/>
              <w:rFonts w:asciiTheme="minorHAnsi" w:hAnsiTheme="minorHAnsi"/>
              <w:noProof/>
            </w:rPr>
          </w:pPr>
          <w:del w:id="133" w:author="Mark Jensen" w:date="2018-08-23T13:02:00Z">
            <w:r w:rsidRPr="007D2911" w:rsidDel="007D2911">
              <w:rPr>
                <w:rStyle w:val="Hyperlink"/>
                <w:noProof/>
              </w:rPr>
              <w:delText>3.6</w:delText>
            </w:r>
            <w:r w:rsidDel="007D2911">
              <w:rPr>
                <w:rFonts w:asciiTheme="minorHAnsi" w:hAnsiTheme="minorHAnsi"/>
                <w:noProof/>
              </w:rPr>
              <w:tab/>
            </w:r>
            <w:r w:rsidRPr="007D2911" w:rsidDel="007D2911">
              <w:rPr>
                <w:rStyle w:val="Hyperlink"/>
                <w:noProof/>
              </w:rPr>
              <w:delText>BFO Class Hierarchy Overview</w:delText>
            </w:r>
            <w:r w:rsidDel="007D2911">
              <w:rPr>
                <w:noProof/>
                <w:webHidden/>
              </w:rPr>
              <w:tab/>
              <w:delText>8</w:delText>
            </w:r>
          </w:del>
        </w:p>
        <w:p w14:paraId="19A1EA92" w14:textId="77777777" w:rsidR="0008527E" w:rsidDel="007D2911" w:rsidRDefault="0008527E">
          <w:pPr>
            <w:pStyle w:val="TOC1"/>
            <w:tabs>
              <w:tab w:val="left" w:pos="440"/>
              <w:tab w:val="right" w:leader="dot" w:pos="8630"/>
            </w:tabs>
            <w:rPr>
              <w:del w:id="134" w:author="Mark Jensen" w:date="2018-08-23T13:02:00Z"/>
              <w:rFonts w:asciiTheme="minorHAnsi" w:hAnsiTheme="minorHAnsi"/>
              <w:noProof/>
            </w:rPr>
          </w:pPr>
          <w:del w:id="135" w:author="Mark Jensen" w:date="2018-08-23T13:02:00Z">
            <w:r w:rsidRPr="007D2911" w:rsidDel="007D2911">
              <w:rPr>
                <w:rStyle w:val="Hyperlink"/>
                <w:noProof/>
              </w:rPr>
              <w:delText>4</w:delText>
            </w:r>
            <w:r w:rsidDel="007D2911">
              <w:rPr>
                <w:rFonts w:asciiTheme="minorHAnsi" w:hAnsiTheme="minorHAnsi"/>
                <w:noProof/>
              </w:rPr>
              <w:tab/>
            </w:r>
            <w:r w:rsidRPr="007D2911" w:rsidDel="007D2911">
              <w:rPr>
                <w:rStyle w:val="Hyperlink"/>
                <w:noProof/>
              </w:rPr>
              <w:delText>Mid-Level Content</w:delText>
            </w:r>
            <w:r w:rsidDel="007D2911">
              <w:rPr>
                <w:noProof/>
                <w:webHidden/>
              </w:rPr>
              <w:tab/>
              <w:delText>10</w:delText>
            </w:r>
          </w:del>
        </w:p>
        <w:p w14:paraId="73B09D41" w14:textId="77777777" w:rsidR="0008527E" w:rsidDel="007D2911" w:rsidRDefault="0008527E">
          <w:pPr>
            <w:pStyle w:val="TOC2"/>
            <w:tabs>
              <w:tab w:val="left" w:pos="880"/>
              <w:tab w:val="right" w:leader="dot" w:pos="8630"/>
            </w:tabs>
            <w:rPr>
              <w:del w:id="136" w:author="Mark Jensen" w:date="2018-08-23T13:02:00Z"/>
              <w:rFonts w:asciiTheme="minorHAnsi" w:hAnsiTheme="minorHAnsi"/>
              <w:noProof/>
            </w:rPr>
          </w:pPr>
          <w:del w:id="137" w:author="Mark Jensen" w:date="2018-08-23T13:02:00Z">
            <w:r w:rsidRPr="007D2911" w:rsidDel="007D2911">
              <w:rPr>
                <w:rStyle w:val="Hyperlink"/>
                <w:noProof/>
              </w:rPr>
              <w:delText>4.1</w:delText>
            </w:r>
            <w:r w:rsidDel="007D2911">
              <w:rPr>
                <w:rFonts w:asciiTheme="minorHAnsi" w:hAnsiTheme="minorHAnsi"/>
                <w:noProof/>
              </w:rPr>
              <w:tab/>
            </w:r>
            <w:r w:rsidRPr="007D2911" w:rsidDel="007D2911">
              <w:rPr>
                <w:rStyle w:val="Hyperlink"/>
                <w:noProof/>
              </w:rPr>
              <w:delText>Information Entity Ontology</w:delText>
            </w:r>
            <w:r w:rsidDel="007D2911">
              <w:rPr>
                <w:noProof/>
                <w:webHidden/>
              </w:rPr>
              <w:tab/>
              <w:delText>10</w:delText>
            </w:r>
          </w:del>
        </w:p>
        <w:p w14:paraId="598DCBFC" w14:textId="77777777" w:rsidR="0008527E" w:rsidDel="007D2911" w:rsidRDefault="0008527E">
          <w:pPr>
            <w:pStyle w:val="TOC2"/>
            <w:tabs>
              <w:tab w:val="left" w:pos="880"/>
              <w:tab w:val="right" w:leader="dot" w:pos="8630"/>
            </w:tabs>
            <w:rPr>
              <w:del w:id="138" w:author="Mark Jensen" w:date="2018-08-23T13:02:00Z"/>
              <w:rFonts w:asciiTheme="minorHAnsi" w:hAnsiTheme="minorHAnsi"/>
              <w:noProof/>
            </w:rPr>
          </w:pPr>
          <w:del w:id="139" w:author="Mark Jensen" w:date="2018-08-23T13:02:00Z">
            <w:r w:rsidRPr="007D2911" w:rsidDel="007D2911">
              <w:rPr>
                <w:rStyle w:val="Hyperlink"/>
                <w:noProof/>
              </w:rPr>
              <w:delText>4.2</w:delText>
            </w:r>
            <w:r w:rsidDel="007D2911">
              <w:rPr>
                <w:rFonts w:asciiTheme="minorHAnsi" w:hAnsiTheme="minorHAnsi"/>
                <w:noProof/>
              </w:rPr>
              <w:tab/>
            </w:r>
            <w:r w:rsidRPr="007D2911" w:rsidDel="007D2911">
              <w:rPr>
                <w:rStyle w:val="Hyperlink"/>
                <w:noProof/>
              </w:rPr>
              <w:delText>Agent Ontology</w:delText>
            </w:r>
            <w:r w:rsidDel="007D2911">
              <w:rPr>
                <w:noProof/>
                <w:webHidden/>
              </w:rPr>
              <w:tab/>
              <w:delText>12</w:delText>
            </w:r>
          </w:del>
        </w:p>
        <w:p w14:paraId="2FD768AD" w14:textId="77777777" w:rsidR="0008527E" w:rsidDel="007D2911" w:rsidRDefault="0008527E">
          <w:pPr>
            <w:pStyle w:val="TOC2"/>
            <w:tabs>
              <w:tab w:val="left" w:pos="880"/>
              <w:tab w:val="right" w:leader="dot" w:pos="8630"/>
            </w:tabs>
            <w:rPr>
              <w:del w:id="140" w:author="Mark Jensen" w:date="2018-08-23T13:02:00Z"/>
              <w:rFonts w:asciiTheme="minorHAnsi" w:hAnsiTheme="minorHAnsi"/>
              <w:noProof/>
            </w:rPr>
          </w:pPr>
          <w:del w:id="141" w:author="Mark Jensen" w:date="2018-08-23T13:02:00Z">
            <w:r w:rsidRPr="007D2911" w:rsidDel="007D2911">
              <w:rPr>
                <w:rStyle w:val="Hyperlink"/>
                <w:noProof/>
              </w:rPr>
              <w:delText>4.3</w:delText>
            </w:r>
            <w:r w:rsidDel="007D2911">
              <w:rPr>
                <w:rFonts w:asciiTheme="minorHAnsi" w:hAnsiTheme="minorHAnsi"/>
                <w:noProof/>
              </w:rPr>
              <w:tab/>
            </w:r>
            <w:r w:rsidRPr="007D2911" w:rsidDel="007D2911">
              <w:rPr>
                <w:rStyle w:val="Hyperlink"/>
                <w:noProof/>
              </w:rPr>
              <w:delText>Quality Ontology</w:delText>
            </w:r>
            <w:r w:rsidDel="007D2911">
              <w:rPr>
                <w:noProof/>
                <w:webHidden/>
              </w:rPr>
              <w:tab/>
              <w:delText>13</w:delText>
            </w:r>
          </w:del>
        </w:p>
        <w:p w14:paraId="75D77E6D" w14:textId="77777777" w:rsidR="0008527E" w:rsidDel="007D2911" w:rsidRDefault="0008527E">
          <w:pPr>
            <w:pStyle w:val="TOC2"/>
            <w:tabs>
              <w:tab w:val="left" w:pos="880"/>
              <w:tab w:val="right" w:leader="dot" w:pos="8630"/>
            </w:tabs>
            <w:rPr>
              <w:del w:id="142" w:author="Mark Jensen" w:date="2018-08-23T13:02:00Z"/>
              <w:rFonts w:asciiTheme="minorHAnsi" w:hAnsiTheme="minorHAnsi"/>
              <w:noProof/>
            </w:rPr>
          </w:pPr>
          <w:del w:id="143" w:author="Mark Jensen" w:date="2018-08-23T13:02:00Z">
            <w:r w:rsidRPr="007D2911" w:rsidDel="007D2911">
              <w:rPr>
                <w:rStyle w:val="Hyperlink"/>
                <w:noProof/>
              </w:rPr>
              <w:delText>4.4</w:delText>
            </w:r>
            <w:r w:rsidDel="007D2911">
              <w:rPr>
                <w:rFonts w:asciiTheme="minorHAnsi" w:hAnsiTheme="minorHAnsi"/>
                <w:noProof/>
              </w:rPr>
              <w:tab/>
            </w:r>
            <w:r w:rsidRPr="007D2911" w:rsidDel="007D2911">
              <w:rPr>
                <w:rStyle w:val="Hyperlink"/>
                <w:noProof/>
              </w:rPr>
              <w:delText>Event Ontology</w:delText>
            </w:r>
            <w:r w:rsidDel="007D2911">
              <w:rPr>
                <w:noProof/>
                <w:webHidden/>
              </w:rPr>
              <w:tab/>
              <w:delText>14</w:delText>
            </w:r>
          </w:del>
        </w:p>
        <w:p w14:paraId="671A03AC" w14:textId="77777777" w:rsidR="0008527E" w:rsidDel="007D2911" w:rsidRDefault="0008527E">
          <w:pPr>
            <w:pStyle w:val="TOC2"/>
            <w:tabs>
              <w:tab w:val="left" w:pos="880"/>
              <w:tab w:val="right" w:leader="dot" w:pos="8630"/>
            </w:tabs>
            <w:rPr>
              <w:del w:id="144" w:author="Mark Jensen" w:date="2018-08-23T13:02:00Z"/>
              <w:rFonts w:asciiTheme="minorHAnsi" w:hAnsiTheme="minorHAnsi"/>
              <w:noProof/>
            </w:rPr>
          </w:pPr>
          <w:del w:id="145" w:author="Mark Jensen" w:date="2018-08-23T13:02:00Z">
            <w:r w:rsidRPr="007D2911" w:rsidDel="007D2911">
              <w:rPr>
                <w:rStyle w:val="Hyperlink"/>
                <w:noProof/>
              </w:rPr>
              <w:delText>4.5</w:delText>
            </w:r>
            <w:r w:rsidDel="007D2911">
              <w:rPr>
                <w:rFonts w:asciiTheme="minorHAnsi" w:hAnsiTheme="minorHAnsi"/>
                <w:noProof/>
              </w:rPr>
              <w:tab/>
            </w:r>
            <w:r w:rsidRPr="007D2911" w:rsidDel="007D2911">
              <w:rPr>
                <w:rStyle w:val="Hyperlink"/>
                <w:noProof/>
              </w:rPr>
              <w:delText>Artifact Ontology</w:delText>
            </w:r>
            <w:r w:rsidDel="007D2911">
              <w:rPr>
                <w:noProof/>
                <w:webHidden/>
              </w:rPr>
              <w:tab/>
              <w:delText>16</w:delText>
            </w:r>
          </w:del>
        </w:p>
        <w:p w14:paraId="6C0BC2DC" w14:textId="77777777" w:rsidR="0008527E" w:rsidDel="007D2911" w:rsidRDefault="0008527E">
          <w:pPr>
            <w:pStyle w:val="TOC2"/>
            <w:tabs>
              <w:tab w:val="left" w:pos="880"/>
              <w:tab w:val="right" w:leader="dot" w:pos="8630"/>
            </w:tabs>
            <w:rPr>
              <w:del w:id="146" w:author="Mark Jensen" w:date="2018-08-23T13:02:00Z"/>
              <w:rFonts w:asciiTheme="minorHAnsi" w:hAnsiTheme="minorHAnsi"/>
              <w:noProof/>
            </w:rPr>
          </w:pPr>
          <w:del w:id="147" w:author="Mark Jensen" w:date="2018-08-23T13:02:00Z">
            <w:r w:rsidRPr="007D2911" w:rsidDel="007D2911">
              <w:rPr>
                <w:rStyle w:val="Hyperlink"/>
                <w:noProof/>
              </w:rPr>
              <w:delText>4.6</w:delText>
            </w:r>
            <w:r w:rsidDel="007D2911">
              <w:rPr>
                <w:rFonts w:asciiTheme="minorHAnsi" w:hAnsiTheme="minorHAnsi"/>
                <w:noProof/>
              </w:rPr>
              <w:tab/>
            </w:r>
            <w:r w:rsidRPr="007D2911" w:rsidDel="007D2911">
              <w:rPr>
                <w:rStyle w:val="Hyperlink"/>
                <w:noProof/>
              </w:rPr>
              <w:delText>Geospatial Ontology</w:delText>
            </w:r>
            <w:r w:rsidDel="007D2911">
              <w:rPr>
                <w:noProof/>
                <w:webHidden/>
              </w:rPr>
              <w:tab/>
              <w:delText>17</w:delText>
            </w:r>
          </w:del>
        </w:p>
        <w:p w14:paraId="1A3F68E9" w14:textId="77777777" w:rsidR="0008527E" w:rsidDel="007D2911" w:rsidRDefault="0008527E">
          <w:pPr>
            <w:pStyle w:val="TOC2"/>
            <w:tabs>
              <w:tab w:val="left" w:pos="880"/>
              <w:tab w:val="right" w:leader="dot" w:pos="8630"/>
            </w:tabs>
            <w:rPr>
              <w:del w:id="148" w:author="Mark Jensen" w:date="2018-08-23T13:02:00Z"/>
              <w:rFonts w:asciiTheme="minorHAnsi" w:hAnsiTheme="minorHAnsi"/>
              <w:noProof/>
            </w:rPr>
          </w:pPr>
          <w:del w:id="149" w:author="Mark Jensen" w:date="2018-08-23T13:02:00Z">
            <w:r w:rsidRPr="007D2911" w:rsidDel="007D2911">
              <w:rPr>
                <w:rStyle w:val="Hyperlink"/>
                <w:noProof/>
              </w:rPr>
              <w:delText>4.7</w:delText>
            </w:r>
            <w:r w:rsidDel="007D2911">
              <w:rPr>
                <w:rFonts w:asciiTheme="minorHAnsi" w:hAnsiTheme="minorHAnsi"/>
                <w:noProof/>
              </w:rPr>
              <w:tab/>
            </w:r>
            <w:r w:rsidRPr="007D2911" w:rsidDel="007D2911">
              <w:rPr>
                <w:rStyle w:val="Hyperlink"/>
                <w:noProof/>
              </w:rPr>
              <w:delText>Time Ontology</w:delText>
            </w:r>
            <w:r w:rsidDel="007D2911">
              <w:rPr>
                <w:noProof/>
                <w:webHidden/>
              </w:rPr>
              <w:tab/>
              <w:delText>18</w:delText>
            </w:r>
          </w:del>
        </w:p>
        <w:p w14:paraId="0DA87735" w14:textId="77777777" w:rsidR="0008527E" w:rsidDel="007D2911" w:rsidRDefault="0008527E">
          <w:pPr>
            <w:pStyle w:val="TOC2"/>
            <w:tabs>
              <w:tab w:val="left" w:pos="880"/>
              <w:tab w:val="right" w:leader="dot" w:pos="8630"/>
            </w:tabs>
            <w:rPr>
              <w:del w:id="150" w:author="Mark Jensen" w:date="2018-08-23T13:02:00Z"/>
              <w:rFonts w:asciiTheme="minorHAnsi" w:hAnsiTheme="minorHAnsi"/>
              <w:noProof/>
            </w:rPr>
          </w:pPr>
          <w:del w:id="151" w:author="Mark Jensen" w:date="2018-08-23T13:02:00Z">
            <w:r w:rsidRPr="007D2911" w:rsidDel="007D2911">
              <w:rPr>
                <w:rStyle w:val="Hyperlink"/>
                <w:noProof/>
              </w:rPr>
              <w:delText>4.8</w:delText>
            </w:r>
            <w:r w:rsidDel="007D2911">
              <w:rPr>
                <w:rFonts w:asciiTheme="minorHAnsi" w:hAnsiTheme="minorHAnsi"/>
                <w:noProof/>
              </w:rPr>
              <w:tab/>
            </w:r>
            <w:r w:rsidRPr="007D2911" w:rsidDel="007D2911">
              <w:rPr>
                <w:rStyle w:val="Hyperlink"/>
                <w:noProof/>
              </w:rPr>
              <w:delText>Units of Measure Ontology</w:delText>
            </w:r>
            <w:r w:rsidDel="007D2911">
              <w:rPr>
                <w:noProof/>
                <w:webHidden/>
              </w:rPr>
              <w:tab/>
              <w:delText>19</w:delText>
            </w:r>
          </w:del>
        </w:p>
        <w:p w14:paraId="12F1E773" w14:textId="77777777" w:rsidR="0008527E" w:rsidDel="007D2911" w:rsidRDefault="0008527E">
          <w:pPr>
            <w:pStyle w:val="TOC2"/>
            <w:tabs>
              <w:tab w:val="left" w:pos="880"/>
              <w:tab w:val="right" w:leader="dot" w:pos="8630"/>
            </w:tabs>
            <w:rPr>
              <w:del w:id="152" w:author="Mark Jensen" w:date="2018-08-23T13:02:00Z"/>
              <w:rFonts w:asciiTheme="minorHAnsi" w:hAnsiTheme="minorHAnsi"/>
              <w:noProof/>
            </w:rPr>
          </w:pPr>
          <w:del w:id="153" w:author="Mark Jensen" w:date="2018-08-23T13:02:00Z">
            <w:r w:rsidRPr="007D2911" w:rsidDel="007D2911">
              <w:rPr>
                <w:rStyle w:val="Hyperlink"/>
                <w:noProof/>
              </w:rPr>
              <w:delText>4.9</w:delText>
            </w:r>
            <w:r w:rsidDel="007D2911">
              <w:rPr>
                <w:rFonts w:asciiTheme="minorHAnsi" w:hAnsiTheme="minorHAnsi"/>
                <w:noProof/>
              </w:rPr>
              <w:tab/>
            </w:r>
            <w:r w:rsidRPr="007D2911" w:rsidDel="007D2911">
              <w:rPr>
                <w:rStyle w:val="Hyperlink"/>
                <w:noProof/>
              </w:rPr>
              <w:delText>Currency Unit Ontology</w:delText>
            </w:r>
            <w:r w:rsidDel="007D2911">
              <w:rPr>
                <w:noProof/>
                <w:webHidden/>
              </w:rPr>
              <w:tab/>
              <w:delText>20</w:delText>
            </w:r>
          </w:del>
        </w:p>
        <w:p w14:paraId="6548ED48" w14:textId="77777777" w:rsidR="0008527E" w:rsidDel="007D2911" w:rsidRDefault="0008527E">
          <w:pPr>
            <w:pStyle w:val="TOC2"/>
            <w:tabs>
              <w:tab w:val="left" w:pos="880"/>
              <w:tab w:val="right" w:leader="dot" w:pos="8630"/>
            </w:tabs>
            <w:rPr>
              <w:del w:id="154" w:author="Mark Jensen" w:date="2018-08-23T13:02:00Z"/>
              <w:rFonts w:asciiTheme="minorHAnsi" w:hAnsiTheme="minorHAnsi"/>
              <w:noProof/>
            </w:rPr>
          </w:pPr>
          <w:del w:id="155" w:author="Mark Jensen" w:date="2018-08-23T13:02:00Z">
            <w:r w:rsidRPr="007D2911" w:rsidDel="007D2911">
              <w:rPr>
                <w:rStyle w:val="Hyperlink"/>
                <w:noProof/>
              </w:rPr>
              <w:delText>4.10</w:delText>
            </w:r>
            <w:r w:rsidDel="007D2911">
              <w:rPr>
                <w:rFonts w:asciiTheme="minorHAnsi" w:hAnsiTheme="minorHAnsi"/>
                <w:noProof/>
              </w:rPr>
              <w:tab/>
            </w:r>
            <w:r w:rsidRPr="007D2911" w:rsidDel="007D2911">
              <w:rPr>
                <w:rStyle w:val="Hyperlink"/>
                <w:noProof/>
              </w:rPr>
              <w:delText>Extended Relation Ontology</w:delText>
            </w:r>
            <w:r w:rsidDel="007D2911">
              <w:rPr>
                <w:noProof/>
                <w:webHidden/>
              </w:rPr>
              <w:tab/>
              <w:delText>21</w:delText>
            </w:r>
          </w:del>
        </w:p>
        <w:p w14:paraId="39C3E070" w14:textId="77777777" w:rsidR="0008527E" w:rsidDel="007D2911" w:rsidRDefault="0008527E">
          <w:pPr>
            <w:pStyle w:val="TOC2"/>
            <w:tabs>
              <w:tab w:val="left" w:pos="880"/>
              <w:tab w:val="right" w:leader="dot" w:pos="8630"/>
            </w:tabs>
            <w:rPr>
              <w:del w:id="156" w:author="Mark Jensen" w:date="2018-08-23T13:02:00Z"/>
              <w:rFonts w:asciiTheme="minorHAnsi" w:hAnsiTheme="minorHAnsi"/>
              <w:noProof/>
            </w:rPr>
          </w:pPr>
          <w:del w:id="157" w:author="Mark Jensen" w:date="2018-08-23T13:02:00Z">
            <w:r w:rsidRPr="007D2911" w:rsidDel="007D2911">
              <w:rPr>
                <w:rStyle w:val="Hyperlink"/>
                <w:noProof/>
              </w:rPr>
              <w:delText>4.11</w:delText>
            </w:r>
            <w:r w:rsidDel="007D2911">
              <w:rPr>
                <w:rFonts w:asciiTheme="minorHAnsi" w:hAnsiTheme="minorHAnsi"/>
                <w:noProof/>
              </w:rPr>
              <w:tab/>
            </w:r>
            <w:r w:rsidRPr="007D2911" w:rsidDel="007D2911">
              <w:rPr>
                <w:rStyle w:val="Hyperlink"/>
                <w:noProof/>
              </w:rPr>
              <w:delText>Lewisian Relation Ontology</w:delText>
            </w:r>
            <w:r w:rsidDel="007D2911">
              <w:rPr>
                <w:noProof/>
                <w:webHidden/>
              </w:rPr>
              <w:tab/>
              <w:delText>22</w:delText>
            </w:r>
          </w:del>
        </w:p>
        <w:p w14:paraId="2A85F724" w14:textId="77777777" w:rsidR="0008527E" w:rsidDel="007D2911" w:rsidRDefault="0008527E">
          <w:pPr>
            <w:pStyle w:val="TOC2"/>
            <w:tabs>
              <w:tab w:val="left" w:pos="880"/>
              <w:tab w:val="right" w:leader="dot" w:pos="8630"/>
            </w:tabs>
            <w:rPr>
              <w:del w:id="158" w:author="Mark Jensen" w:date="2018-08-23T13:02:00Z"/>
              <w:rFonts w:asciiTheme="minorHAnsi" w:hAnsiTheme="minorHAnsi"/>
              <w:noProof/>
            </w:rPr>
          </w:pPr>
          <w:del w:id="159" w:author="Mark Jensen" w:date="2018-08-23T13:02:00Z">
            <w:r w:rsidRPr="007D2911" w:rsidDel="007D2911">
              <w:rPr>
                <w:rStyle w:val="Hyperlink"/>
                <w:noProof/>
              </w:rPr>
              <w:delText>4.12</w:delText>
            </w:r>
            <w:r w:rsidDel="007D2911">
              <w:rPr>
                <w:rFonts w:asciiTheme="minorHAnsi" w:hAnsiTheme="minorHAnsi"/>
                <w:noProof/>
              </w:rPr>
              <w:tab/>
            </w:r>
            <w:r w:rsidRPr="007D2911" w:rsidDel="007D2911">
              <w:rPr>
                <w:rStyle w:val="Hyperlink"/>
                <w:noProof/>
              </w:rPr>
              <w:delText>Import Structure</w:delText>
            </w:r>
            <w:r w:rsidDel="007D2911">
              <w:rPr>
                <w:noProof/>
                <w:webHidden/>
              </w:rPr>
              <w:tab/>
              <w:delText>23</w:delText>
            </w:r>
          </w:del>
        </w:p>
        <w:p w14:paraId="7066DA5F" w14:textId="77777777" w:rsidR="0008527E" w:rsidDel="007D2911" w:rsidRDefault="0008527E">
          <w:pPr>
            <w:pStyle w:val="TOC1"/>
            <w:tabs>
              <w:tab w:val="left" w:pos="440"/>
              <w:tab w:val="right" w:leader="dot" w:pos="8630"/>
            </w:tabs>
            <w:rPr>
              <w:del w:id="160" w:author="Mark Jensen" w:date="2018-08-23T13:02:00Z"/>
              <w:rFonts w:asciiTheme="minorHAnsi" w:hAnsiTheme="minorHAnsi"/>
              <w:noProof/>
            </w:rPr>
          </w:pPr>
          <w:del w:id="161" w:author="Mark Jensen" w:date="2018-08-23T13:02:00Z">
            <w:r w:rsidRPr="007D2911" w:rsidDel="007D2911">
              <w:rPr>
                <w:rStyle w:val="Hyperlink"/>
                <w:noProof/>
              </w:rPr>
              <w:delText>5</w:delText>
            </w:r>
            <w:r w:rsidDel="007D2911">
              <w:rPr>
                <w:rFonts w:asciiTheme="minorHAnsi" w:hAnsiTheme="minorHAnsi"/>
                <w:noProof/>
              </w:rPr>
              <w:tab/>
            </w:r>
            <w:r w:rsidRPr="007D2911" w:rsidDel="007D2911">
              <w:rPr>
                <w:rStyle w:val="Hyperlink"/>
                <w:noProof/>
              </w:rPr>
              <w:delText>Domain-Level Content</w:delText>
            </w:r>
            <w:r w:rsidDel="007D2911">
              <w:rPr>
                <w:noProof/>
                <w:webHidden/>
              </w:rPr>
              <w:tab/>
              <w:delText>24</w:delText>
            </w:r>
          </w:del>
        </w:p>
        <w:p w14:paraId="34D4547D" w14:textId="77777777" w:rsidR="0008527E" w:rsidDel="007D2911" w:rsidRDefault="0008527E">
          <w:pPr>
            <w:pStyle w:val="TOC1"/>
            <w:tabs>
              <w:tab w:val="left" w:pos="440"/>
              <w:tab w:val="right" w:leader="dot" w:pos="8630"/>
            </w:tabs>
            <w:rPr>
              <w:del w:id="162" w:author="Mark Jensen" w:date="2018-08-23T13:02:00Z"/>
              <w:rFonts w:asciiTheme="minorHAnsi" w:hAnsiTheme="minorHAnsi"/>
              <w:noProof/>
            </w:rPr>
          </w:pPr>
          <w:del w:id="163" w:author="Mark Jensen" w:date="2018-08-23T13:02:00Z">
            <w:r w:rsidRPr="007D2911" w:rsidDel="007D2911">
              <w:rPr>
                <w:rStyle w:val="Hyperlink"/>
                <w:noProof/>
              </w:rPr>
              <w:delText>6</w:delText>
            </w:r>
            <w:r w:rsidDel="007D2911">
              <w:rPr>
                <w:rFonts w:asciiTheme="minorHAnsi" w:hAnsiTheme="minorHAnsi"/>
                <w:noProof/>
              </w:rPr>
              <w:tab/>
            </w:r>
            <w:r w:rsidRPr="007D2911" w:rsidDel="007D2911">
              <w:rPr>
                <w:rStyle w:val="Hyperlink"/>
                <w:noProof/>
              </w:rPr>
              <w:delText>Conclusion</w:delText>
            </w:r>
            <w:r w:rsidDel="007D2911">
              <w:rPr>
                <w:noProof/>
                <w:webHidden/>
              </w:rPr>
              <w:tab/>
              <w:delText>2</w:delText>
            </w:r>
          </w:del>
        </w:p>
        <w:p w14:paraId="50BA217E" w14:textId="77777777" w:rsidR="0008527E" w:rsidDel="007D2911" w:rsidRDefault="0008527E">
          <w:pPr>
            <w:pStyle w:val="TOC1"/>
            <w:tabs>
              <w:tab w:val="right" w:leader="dot" w:pos="8630"/>
            </w:tabs>
            <w:rPr>
              <w:del w:id="164" w:author="Mark Jensen" w:date="2018-08-23T13:02:00Z"/>
              <w:rFonts w:asciiTheme="minorHAnsi" w:hAnsiTheme="minorHAnsi"/>
              <w:noProof/>
            </w:rPr>
          </w:pPr>
          <w:del w:id="165" w:author="Mark Jensen" w:date="2018-08-23T13:02:00Z">
            <w:r w:rsidRPr="007D2911" w:rsidDel="007D2911">
              <w:rPr>
                <w:rStyle w:val="Hyperlink"/>
                <w:noProof/>
              </w:rPr>
              <w:delText>References</w:delText>
            </w:r>
            <w:r w:rsidDel="007D2911">
              <w:rPr>
                <w:noProof/>
                <w:webHidden/>
              </w:rPr>
              <w:tab/>
              <w:delText>2</w:delText>
            </w:r>
          </w:del>
        </w:p>
        <w:p w14:paraId="0FA3AFB3" w14:textId="4C4315A2" w:rsidR="00B3071C" w:rsidRDefault="005927F3" w:rsidP="00895E47">
          <w:pPr>
            <w:tabs>
              <w:tab w:val="left" w:pos="2498"/>
            </w:tabs>
          </w:pPr>
          <w:r>
            <w:fldChar w:fldCharType="end"/>
          </w:r>
        </w:p>
      </w:sdtContent>
    </w:sdt>
    <w:p w14:paraId="44A1BB66" w14:textId="77777777" w:rsidR="00B3071C" w:rsidRDefault="00B3071C">
      <w:r>
        <w:br w:type="page"/>
      </w:r>
    </w:p>
    <w:p w14:paraId="71B51DBF" w14:textId="77777777" w:rsidR="00242462" w:rsidRPr="00760134" w:rsidRDefault="00242462" w:rsidP="00895E47">
      <w:pPr>
        <w:tabs>
          <w:tab w:val="left" w:pos="2498"/>
        </w:tabs>
        <w:sectPr w:rsidR="00242462" w:rsidRPr="00760134" w:rsidSect="00BA2BBB">
          <w:headerReference w:type="default" r:id="rId10"/>
          <w:footerReference w:type="default" r:id="rId11"/>
          <w:pgSz w:w="12240" w:h="15840"/>
          <w:pgMar w:top="1440" w:right="1800" w:bottom="1440" w:left="1800" w:header="720" w:footer="720" w:gutter="0"/>
          <w:pgNumType w:fmt="lowerRoman"/>
          <w:cols w:space="720"/>
          <w:titlePg/>
          <w:docGrid w:linePitch="360"/>
        </w:sectPr>
      </w:pPr>
    </w:p>
    <w:p w14:paraId="1598201A" w14:textId="77777777" w:rsidR="00353E33" w:rsidRPr="00D84773" w:rsidRDefault="00D27945" w:rsidP="00802078">
      <w:pPr>
        <w:pStyle w:val="Heading1"/>
      </w:pPr>
      <w:bookmarkStart w:id="166" w:name="_Toc523128952"/>
      <w:r w:rsidRPr="00D84773">
        <w:lastRenderedPageBreak/>
        <w:t>Introduction</w:t>
      </w:r>
      <w:bookmarkEnd w:id="166"/>
    </w:p>
    <w:p w14:paraId="0988368A" w14:textId="1E81234E" w:rsidR="008D61D7" w:rsidRPr="00D23F92" w:rsidRDefault="006A7365" w:rsidP="00AD7996">
      <w:pPr>
        <w:jc w:val="both"/>
      </w:pPr>
      <w:r w:rsidRPr="00D23F92">
        <w:t>The</w:t>
      </w:r>
      <w:r w:rsidR="00EF08AA" w:rsidRPr="00D23F92">
        <w:t xml:space="preserve"> Common Core Ontologies (CCO) </w:t>
      </w:r>
      <w:r w:rsidR="00F75E8A" w:rsidRPr="00D23F92">
        <w:t>comprise</w:t>
      </w:r>
      <w:r w:rsidR="00FA7327" w:rsidRPr="00D23F92">
        <w:t xml:space="preserve"> eleven ontologies </w:t>
      </w:r>
      <w:r w:rsidR="00A40D4E" w:rsidRPr="00D23F92">
        <w:t>that</w:t>
      </w:r>
      <w:r w:rsidR="0052201F" w:rsidRPr="00D23F92">
        <w:t xml:space="preserve"> aim </w:t>
      </w:r>
      <w:r w:rsidR="00704DC5" w:rsidRPr="00D23F92">
        <w:t>to</w:t>
      </w:r>
      <w:r w:rsidR="0052201F" w:rsidRPr="00D23F92">
        <w:t xml:space="preserve"> represent and integrate </w:t>
      </w:r>
      <w:r w:rsidR="00704DC5" w:rsidRPr="00D23F92">
        <w:t xml:space="preserve">taxonomies of </w:t>
      </w:r>
      <w:r w:rsidR="007F2E7B" w:rsidRPr="00D23F92">
        <w:t xml:space="preserve">generic </w:t>
      </w:r>
      <w:r w:rsidR="0052201F" w:rsidRPr="00D23F92">
        <w:t xml:space="preserve">classes and relations across </w:t>
      </w:r>
      <w:r w:rsidR="0095331F" w:rsidRPr="00D23F92">
        <w:t xml:space="preserve">all </w:t>
      </w:r>
      <w:r w:rsidR="0052201F" w:rsidRPr="00D23F92">
        <w:t>domains</w:t>
      </w:r>
      <w:r w:rsidR="0095331F" w:rsidRPr="00D23F92">
        <w:t xml:space="preserve"> of interest</w:t>
      </w:r>
      <w:r w:rsidR="0052201F" w:rsidRPr="00D23F92">
        <w:t xml:space="preserve">. </w:t>
      </w:r>
      <w:r w:rsidR="00B005D7" w:rsidRPr="00D23F92">
        <w:t xml:space="preserve">Accompanying these ontologies is </w:t>
      </w:r>
      <w:r w:rsidR="00D02800" w:rsidRPr="00D23F92">
        <w:t xml:space="preserve">a rule-based </w:t>
      </w:r>
      <w:r w:rsidR="000835A5" w:rsidRPr="00D23F92">
        <w:t xml:space="preserve">method for </w:t>
      </w:r>
      <w:r w:rsidR="0052201F" w:rsidRPr="00D23F92">
        <w:t>represent</w:t>
      </w:r>
      <w:r w:rsidR="000835A5" w:rsidRPr="00D23F92">
        <w:t>ing</w:t>
      </w:r>
      <w:r w:rsidR="0052201F" w:rsidRPr="00D23F92">
        <w:t xml:space="preserve"> </w:t>
      </w:r>
      <w:r w:rsidR="00D02800" w:rsidRPr="00D23F92">
        <w:t>the content</w:t>
      </w:r>
      <w:r w:rsidR="000835A5" w:rsidRPr="00D23F92">
        <w:t xml:space="preserve"> of any data source whatsoever </w:t>
      </w:r>
      <w:r w:rsidR="00B902F2" w:rsidRPr="00D23F92">
        <w:t>th</w:t>
      </w:r>
      <w:r w:rsidR="00AF5E99" w:rsidRPr="00D23F92">
        <w:t>r</w:t>
      </w:r>
      <w:r w:rsidR="00B902F2" w:rsidRPr="00D23F92">
        <w:t>ough</w:t>
      </w:r>
      <w:r w:rsidR="00213038" w:rsidRPr="00D23F92">
        <w:t xml:space="preserve"> </w:t>
      </w:r>
      <w:r w:rsidR="00E02CE1" w:rsidRPr="00D23F92">
        <w:t>constructing</w:t>
      </w:r>
      <w:r w:rsidR="00213038" w:rsidRPr="00D23F92">
        <w:t xml:space="preserve"> </w:t>
      </w:r>
      <w:r w:rsidR="005006A5" w:rsidRPr="00D23F92">
        <w:t xml:space="preserve">domain </w:t>
      </w:r>
      <w:r w:rsidR="00213038" w:rsidRPr="00D23F92">
        <w:t xml:space="preserve">ontologies </w:t>
      </w:r>
      <w:r w:rsidR="00B902F2" w:rsidRPr="00D23F92">
        <w:t>as extensions of</w:t>
      </w:r>
      <w:r w:rsidR="00213038" w:rsidRPr="00D23F92">
        <w:t xml:space="preserve"> CCO</w:t>
      </w:r>
      <w:r w:rsidR="000835A5" w:rsidRPr="00D23F92">
        <w:t>.</w:t>
      </w:r>
      <w:r w:rsidR="0052201F" w:rsidRPr="00D23F92">
        <w:t xml:space="preserve"> </w:t>
      </w:r>
      <w:r w:rsidR="000835A5" w:rsidRPr="00D23F92">
        <w:t xml:space="preserve">(See </w:t>
      </w:r>
      <w:r w:rsidR="00D02800" w:rsidRPr="00D23F92">
        <w:t>“Best Prac</w:t>
      </w:r>
      <w:r w:rsidR="000835A5" w:rsidRPr="00D23F92">
        <w:t>tices of Ontology Development”</w:t>
      </w:r>
      <w:r w:rsidR="00D02800" w:rsidRPr="00D23F92">
        <w:t>.</w:t>
      </w:r>
      <w:r w:rsidR="000835A5" w:rsidRPr="00D23F92">
        <w:t>)</w:t>
      </w:r>
      <w:r w:rsidR="00D02800" w:rsidRPr="00D23F92">
        <w:t xml:space="preserve"> In this paper, we describe the content and structure of CCO in order to assist developers of domain ontologies in locating </w:t>
      </w:r>
      <w:r w:rsidR="0052201F" w:rsidRPr="00D23F92">
        <w:t xml:space="preserve">mid-level ontology </w:t>
      </w:r>
      <w:r w:rsidR="00D02800" w:rsidRPr="00D23F92">
        <w:t>content, as well as those needing to map data sources to the CCO for ingest and querying purposes.</w:t>
      </w:r>
    </w:p>
    <w:p w14:paraId="43AE107C" w14:textId="5B34253A" w:rsidR="007E71D3" w:rsidRPr="00D23F92" w:rsidRDefault="008D61D7" w:rsidP="00AD7996">
      <w:pPr>
        <w:jc w:val="both"/>
      </w:pPr>
      <w:r w:rsidRPr="00D23F92">
        <w:t xml:space="preserve">This document is structured as follows. </w:t>
      </w:r>
      <w:r w:rsidR="002F73B7" w:rsidRPr="00D23F92">
        <w:t>Section 2</w:t>
      </w:r>
      <w:r w:rsidR="005E49BA" w:rsidRPr="00D23F92">
        <w:t xml:space="preserve"> discusses CCO’s design principles</w:t>
      </w:r>
      <w:r w:rsidR="002F73B7" w:rsidRPr="00D23F92">
        <w:t xml:space="preserve">. Section 3 </w:t>
      </w:r>
      <w:r w:rsidR="00203A78" w:rsidRPr="00D23F92">
        <w:t>presents</w:t>
      </w:r>
      <w:r w:rsidR="002F73B7" w:rsidRPr="00D23F92">
        <w:t xml:space="preserve"> the semantic structure inherited from the upper-level ontology Basic Formal Ontology (BFO). Section 4 presents an overview of the content of each of the eleven mid-level ontologies comprising CCO</w:t>
      </w:r>
      <w:r w:rsidR="00FD27F4" w:rsidRPr="00D23F92">
        <w:t xml:space="preserve"> together with the import structure that links them together</w:t>
      </w:r>
      <w:r w:rsidR="002F73B7" w:rsidRPr="00D23F92">
        <w:t>.</w:t>
      </w:r>
      <w:r w:rsidR="00DB13B4" w:rsidRPr="00D23F92">
        <w:t xml:space="preserve"> </w:t>
      </w:r>
      <w:r w:rsidR="00FD27F4" w:rsidRPr="00D23F92">
        <w:t xml:space="preserve">Section 5 provides a very broad overview of CCO’s domain-level </w:t>
      </w:r>
      <w:r w:rsidR="00C42E96" w:rsidRPr="00D23F92">
        <w:t>extension ontologies.</w:t>
      </w:r>
      <w:r w:rsidR="00DB13B4" w:rsidRPr="00D23F92">
        <w:t xml:space="preserve"> </w:t>
      </w:r>
      <w:r w:rsidR="0008527E" w:rsidRPr="00D23F92">
        <w:t>Section 6</w:t>
      </w:r>
      <w:r w:rsidR="00C15987" w:rsidRPr="00D23F92">
        <w:t xml:space="preserve"> </w:t>
      </w:r>
      <w:r w:rsidR="0049421F" w:rsidRPr="00D23F92">
        <w:t>draws the document to a conclusion</w:t>
      </w:r>
      <w:r w:rsidR="00C15987" w:rsidRPr="00D23F92">
        <w:t>.</w:t>
      </w:r>
    </w:p>
    <w:p w14:paraId="378D6370" w14:textId="7A84FD41" w:rsidR="00F7613C" w:rsidRPr="00D23F92" w:rsidRDefault="007E71D3" w:rsidP="00AD7996">
      <w:pPr>
        <w:jc w:val="both"/>
      </w:pPr>
      <w:r w:rsidRPr="00D23F92">
        <w:t xml:space="preserve">This document adopts the following </w:t>
      </w:r>
      <w:r w:rsidR="00066F7A" w:rsidRPr="00D23F92">
        <w:t xml:space="preserve">typographical </w:t>
      </w:r>
      <w:r w:rsidR="00804D1A" w:rsidRPr="00D23F92">
        <w:t>convention</w:t>
      </w:r>
      <w:r w:rsidR="005847F6" w:rsidRPr="00D23F92">
        <w:t>: o</w:t>
      </w:r>
      <w:r w:rsidRPr="00D23F92">
        <w:t>ntology classes will be</w:t>
      </w:r>
      <w:r w:rsidR="00804D1A" w:rsidRPr="00D23F92">
        <w:t xml:space="preserve"> expressed</w:t>
      </w:r>
      <w:r w:rsidRPr="00D23F92">
        <w:t xml:space="preserve"> </w:t>
      </w:r>
      <w:r w:rsidR="00C85901" w:rsidRPr="00D23F92">
        <w:t>in small caps</w:t>
      </w:r>
      <w:r w:rsidR="00B97EDB" w:rsidRPr="00D23F92">
        <w:t xml:space="preserve"> (e.g.,</w:t>
      </w:r>
      <w:r w:rsidR="00452D22" w:rsidRPr="00D23F92">
        <w:t xml:space="preserve"> </w:t>
      </w:r>
      <w:r w:rsidR="00452D22" w:rsidRPr="00D23F92">
        <w:rPr>
          <w:smallCaps/>
        </w:rPr>
        <w:t>function</w:t>
      </w:r>
      <w:r w:rsidR="00452D22" w:rsidRPr="00D23F92">
        <w:t>,</w:t>
      </w:r>
      <w:r w:rsidR="00B97EDB" w:rsidRPr="00D23F92">
        <w:t xml:space="preserve"> </w:t>
      </w:r>
      <w:r w:rsidR="00B97EDB" w:rsidRPr="00D23F92">
        <w:rPr>
          <w:smallCaps/>
        </w:rPr>
        <w:t>object aggregate</w:t>
      </w:r>
      <w:r w:rsidR="00B97EDB" w:rsidRPr="00D23F92">
        <w:t>)</w:t>
      </w:r>
      <w:r w:rsidR="00AE7064" w:rsidRPr="00D23F92">
        <w:t xml:space="preserve"> </w:t>
      </w:r>
      <w:r w:rsidR="00A61574" w:rsidRPr="00D23F92">
        <w:t>a</w:t>
      </w:r>
      <w:r w:rsidR="005847F6" w:rsidRPr="00D23F92">
        <w:t>nd o</w:t>
      </w:r>
      <w:r w:rsidRPr="00D23F92">
        <w:t xml:space="preserve">ntology relationships will be </w:t>
      </w:r>
      <w:r w:rsidR="00804D1A" w:rsidRPr="00D23F92">
        <w:t xml:space="preserve">expressed </w:t>
      </w:r>
      <w:r w:rsidR="00A02143" w:rsidRPr="00D23F92">
        <w:t>in</w:t>
      </w:r>
      <w:r w:rsidR="00AE7064" w:rsidRPr="00D23F92">
        <w:t xml:space="preserve"> </w:t>
      </w:r>
      <w:r w:rsidR="00452D22" w:rsidRPr="00D23F92">
        <w:t xml:space="preserve">bolded, </w:t>
      </w:r>
      <w:r w:rsidR="00AE7064" w:rsidRPr="00D23F92">
        <w:t>italicized</w:t>
      </w:r>
      <w:r w:rsidR="00A02143" w:rsidRPr="00D23F92">
        <w:t xml:space="preserve"> </w:t>
      </w:r>
      <w:r w:rsidRPr="00D23F92">
        <w:t xml:space="preserve">lowercase with individual words </w:t>
      </w:r>
      <w:r w:rsidR="00B97EDB" w:rsidRPr="00D23F92">
        <w:t>joined by underscores (</w:t>
      </w:r>
      <w:r w:rsidR="00452D22" w:rsidRPr="00D23F92">
        <w:rPr>
          <w:b/>
          <w:i/>
        </w:rPr>
        <w:t>realizes</w:t>
      </w:r>
      <w:r w:rsidR="00452D22" w:rsidRPr="00D23F92">
        <w:t xml:space="preserve">, </w:t>
      </w:r>
      <w:proofErr w:type="spellStart"/>
      <w:r w:rsidR="00452D22" w:rsidRPr="00D23F92">
        <w:rPr>
          <w:b/>
          <w:i/>
        </w:rPr>
        <w:t>has_part</w:t>
      </w:r>
      <w:proofErr w:type="spellEnd"/>
      <w:r w:rsidR="00B97EDB" w:rsidRPr="00D23F92">
        <w:t>).</w:t>
      </w:r>
    </w:p>
    <w:p w14:paraId="462C8539" w14:textId="77777777" w:rsidR="00452D22" w:rsidRPr="00AD7996" w:rsidRDefault="00F7613C" w:rsidP="00AD7996">
      <w:pPr>
        <w:spacing w:after="0"/>
      </w:pPr>
      <w:r w:rsidRPr="00D23F92">
        <w:tab/>
      </w:r>
      <w:r w:rsidRPr="00D23F92">
        <w:rPr>
          <w:smallCaps/>
        </w:rPr>
        <w:t>object aggregate</w:t>
      </w:r>
      <w:r w:rsidRPr="00AD7996">
        <w:rPr>
          <w:smallCaps/>
        </w:rPr>
        <w:t xml:space="preserve"> </w:t>
      </w:r>
      <w:proofErr w:type="spellStart"/>
      <w:r w:rsidR="00452D22" w:rsidRPr="00D23F92">
        <w:rPr>
          <w:b/>
          <w:i/>
        </w:rPr>
        <w:t>has_</w:t>
      </w:r>
      <w:r w:rsidRPr="00D23F92">
        <w:rPr>
          <w:b/>
          <w:i/>
        </w:rPr>
        <w:t>part</w:t>
      </w:r>
      <w:proofErr w:type="spellEnd"/>
      <w:r w:rsidRPr="00AD7996">
        <w:t xml:space="preserve"> </w:t>
      </w:r>
      <w:r w:rsidRPr="00D23F92">
        <w:rPr>
          <w:smallCaps/>
        </w:rPr>
        <w:t>object</w:t>
      </w:r>
    </w:p>
    <w:p w14:paraId="673DFCEF" w14:textId="7703CDD8" w:rsidR="00027EA0" w:rsidRDefault="00452D22">
      <w:pPr>
        <w:rPr>
          <w:rFonts w:ascii="Century Schoolbook" w:eastAsiaTheme="majorEastAsia" w:hAnsi="Century Schoolbook" w:cstheme="majorBidi"/>
          <w:b/>
          <w:bCs/>
          <w:sz w:val="28"/>
          <w:szCs w:val="28"/>
        </w:rPr>
      </w:pPr>
      <w:r w:rsidRPr="00D23F92">
        <w:tab/>
      </w:r>
      <w:r w:rsidRPr="00D23F92">
        <w:rPr>
          <w:smallCaps/>
        </w:rPr>
        <w:t>process</w:t>
      </w:r>
      <w:r w:rsidRPr="00AD7996">
        <w:t xml:space="preserve"> </w:t>
      </w:r>
      <w:r w:rsidRPr="00D23F92">
        <w:rPr>
          <w:b/>
          <w:i/>
        </w:rPr>
        <w:t>realizes</w:t>
      </w:r>
      <w:r w:rsidRPr="00D23F92">
        <w:t xml:space="preserve"> </w:t>
      </w:r>
      <w:r w:rsidRPr="00D23F92">
        <w:rPr>
          <w:smallCaps/>
        </w:rPr>
        <w:t>function</w:t>
      </w:r>
    </w:p>
    <w:p w14:paraId="6D79CC49" w14:textId="519F4C46" w:rsidR="00502986" w:rsidRDefault="00D3625A" w:rsidP="00466E39">
      <w:pPr>
        <w:pStyle w:val="Heading1"/>
      </w:pPr>
      <w:bookmarkStart w:id="167" w:name="_Toc523128953"/>
      <w:r>
        <w:t>D</w:t>
      </w:r>
      <w:r w:rsidR="00203A78">
        <w:t>es</w:t>
      </w:r>
      <w:r w:rsidR="00BC7A4D">
        <w:t>ign</w:t>
      </w:r>
      <w:bookmarkEnd w:id="167"/>
    </w:p>
    <w:p w14:paraId="749EF9E9" w14:textId="77777777" w:rsidR="005D2A59" w:rsidRDefault="005D2A59" w:rsidP="005D2A59">
      <w:pPr>
        <w:pStyle w:val="Heading2"/>
      </w:pPr>
      <w:bookmarkStart w:id="168" w:name="_Toc523128954"/>
      <w:r>
        <w:t>Ontology Language</w:t>
      </w:r>
      <w:r w:rsidR="00FA7971">
        <w:t xml:space="preserve"> and Editing Software</w:t>
      </w:r>
      <w:bookmarkEnd w:id="168"/>
    </w:p>
    <w:p w14:paraId="4F174CA5" w14:textId="0973D6E0" w:rsidR="00EC266D" w:rsidRPr="00331571" w:rsidRDefault="005D2A59" w:rsidP="00AD7996">
      <w:pPr>
        <w:jc w:val="both"/>
      </w:pPr>
      <w:r w:rsidRPr="00C77031">
        <w:t>CCO is implemented using Web Ontology Language (OWL) 2</w:t>
      </w:r>
      <w:r w:rsidR="00532987">
        <w:t xml:space="preserve">, which adds expressivity to </w:t>
      </w:r>
      <w:r w:rsidR="0063192B">
        <w:t>the associated Resource Description Framework (RDF) and RDF Schema</w:t>
      </w:r>
      <w:r w:rsidR="00930BAE">
        <w:t xml:space="preserve"> (RDFS)</w:t>
      </w:r>
      <w:r w:rsidRPr="00C77031">
        <w:t>. OWL</w:t>
      </w:r>
      <w:r w:rsidR="00532987">
        <w:t>, RDF and RDFS</w:t>
      </w:r>
      <w:r w:rsidRPr="00C77031">
        <w:t xml:space="preserve"> allows one to define hierarchies of classes and relationships </w:t>
      </w:r>
      <w:r w:rsidR="00532987" w:rsidRPr="00532987">
        <w:t>(called object properties)</w:t>
      </w:r>
      <w:r w:rsidR="00532987">
        <w:t xml:space="preserve">, create instances of </w:t>
      </w:r>
      <w:r w:rsidRPr="00C77031">
        <w:t xml:space="preserve">classes </w:t>
      </w:r>
      <w:r w:rsidR="00532987">
        <w:t xml:space="preserve">(called individuals), link </w:t>
      </w:r>
      <w:r w:rsidRPr="00C77031">
        <w:t xml:space="preserve">individuals to data values (via data properties), assign values </w:t>
      </w:r>
      <w:r w:rsidR="00532987">
        <w:t xml:space="preserve">to </w:t>
      </w:r>
      <w:r w:rsidRPr="00C77031">
        <w:t xml:space="preserve">XML Schema Definition datatypes, assert relationships between classes (class expressions and class expression axioms) and between object properties (e.g., object or data </w:t>
      </w:r>
      <w:proofErr w:type="spellStart"/>
      <w:r w:rsidRPr="00C77031">
        <w:t>subproperties</w:t>
      </w:r>
      <w:proofErr w:type="spellEnd"/>
      <w:r w:rsidRPr="00C77031">
        <w:t>, reflexivity, symmetry, and transitivity)</w:t>
      </w:r>
      <w:r w:rsidR="00075A92">
        <w:t>,</w:t>
      </w:r>
      <w:r w:rsidRPr="00C77031">
        <w:t xml:space="preserve"> or between classes and object properties (e.g., domain and </w:t>
      </w:r>
      <w:r w:rsidRPr="00331571">
        <w:t>range restrictions)</w:t>
      </w:r>
      <w:r w:rsidR="00AF3931" w:rsidRPr="00331571">
        <w:t>, as well as</w:t>
      </w:r>
      <w:r w:rsidR="00CF5E04" w:rsidRPr="00331571">
        <w:t xml:space="preserve"> create</w:t>
      </w:r>
      <w:r w:rsidR="008E7576" w:rsidRPr="00331571">
        <w:t xml:space="preserve"> useful</w:t>
      </w:r>
      <w:r w:rsidR="00AF3931" w:rsidRPr="00331571">
        <w:t xml:space="preserve"> annotations </w:t>
      </w:r>
      <w:r w:rsidR="006A0517" w:rsidRPr="00331571">
        <w:t xml:space="preserve">for </w:t>
      </w:r>
      <w:r w:rsidR="00AF3931" w:rsidRPr="00331571">
        <w:t>classes, individuals, and relationships</w:t>
      </w:r>
      <w:r w:rsidRPr="00331571">
        <w:t>.</w:t>
      </w:r>
    </w:p>
    <w:p w14:paraId="4BE44030" w14:textId="77777777" w:rsidR="005D2A59" w:rsidRPr="005D2A59" w:rsidRDefault="005D2A59" w:rsidP="00AD7996">
      <w:pPr>
        <w:jc w:val="both"/>
      </w:pPr>
      <w:r w:rsidRPr="00331571">
        <w:t>The</w:t>
      </w:r>
      <w:r w:rsidRPr="00C77031">
        <w:t xml:space="preserve"> full OWL 2 syntax and structural specification can be </w:t>
      </w:r>
      <w:hyperlink r:id="rId12" w:history="1">
        <w:r w:rsidRPr="00617D24">
          <w:rPr>
            <w:rStyle w:val="Hyperlink"/>
          </w:rPr>
          <w:t>found here.</w:t>
        </w:r>
      </w:hyperlink>
      <w:r w:rsidR="00F2319D">
        <w:t xml:space="preserve"> </w:t>
      </w:r>
      <w:r w:rsidR="00C322EF">
        <w:t>See the following</w:t>
      </w:r>
      <w:r w:rsidR="00F2319D">
        <w:t xml:space="preserve"> </w:t>
      </w:r>
      <w:r w:rsidR="00C322EF">
        <w:t>links for more information about</w:t>
      </w:r>
      <w:r w:rsidR="00F2319D">
        <w:t xml:space="preserve"> </w:t>
      </w:r>
      <w:hyperlink r:id="rId13" w:history="1">
        <w:r w:rsidR="00F2319D" w:rsidRPr="00F2319D">
          <w:rPr>
            <w:rStyle w:val="Hyperlink"/>
          </w:rPr>
          <w:t>RDF</w:t>
        </w:r>
      </w:hyperlink>
      <w:r w:rsidR="00F2319D">
        <w:t xml:space="preserve"> and </w:t>
      </w:r>
      <w:hyperlink r:id="rId14" w:history="1">
        <w:r w:rsidR="00F2319D" w:rsidRPr="00F2319D">
          <w:rPr>
            <w:rStyle w:val="Hyperlink"/>
          </w:rPr>
          <w:t>RDFS</w:t>
        </w:r>
      </w:hyperlink>
      <w:r w:rsidR="00F2319D">
        <w:t>.</w:t>
      </w:r>
      <w:r w:rsidR="00EC266D">
        <w:t xml:space="preserve"> </w:t>
      </w:r>
      <w:r w:rsidR="007E557E">
        <w:t>The CCO was built using the free, open-source OWL ontology editor Protégé (Stanford Center for Biomedical Informatics Research)</w:t>
      </w:r>
      <w:r w:rsidR="004D6B3C">
        <w:t>, which</w:t>
      </w:r>
      <w:r w:rsidR="007E557E">
        <w:t xml:space="preserve"> </w:t>
      </w:r>
      <w:r w:rsidR="001030E6">
        <w:t>can</w:t>
      </w:r>
      <w:r w:rsidR="007E557E">
        <w:t xml:space="preserve"> </w:t>
      </w:r>
      <w:hyperlink r:id="rId15" w:history="1">
        <w:r w:rsidR="001030E6">
          <w:rPr>
            <w:rStyle w:val="Hyperlink"/>
          </w:rPr>
          <w:t>downloaded</w:t>
        </w:r>
        <w:r w:rsidR="007E557E" w:rsidRPr="007E557E">
          <w:rPr>
            <w:rStyle w:val="Hyperlink"/>
          </w:rPr>
          <w:t xml:space="preserve"> here.</w:t>
        </w:r>
      </w:hyperlink>
    </w:p>
    <w:p w14:paraId="0E7F6102" w14:textId="77777777" w:rsidR="00502986" w:rsidRDefault="00502986" w:rsidP="00502986">
      <w:pPr>
        <w:pStyle w:val="Heading2"/>
      </w:pPr>
      <w:bookmarkStart w:id="169" w:name="_Toc523128955"/>
      <w:r>
        <w:lastRenderedPageBreak/>
        <w:t>Realism</w:t>
      </w:r>
      <w:bookmarkEnd w:id="169"/>
    </w:p>
    <w:p w14:paraId="2B1706EA" w14:textId="2DF483FD" w:rsidR="00B25D2A" w:rsidRPr="00331571" w:rsidRDefault="00075A92" w:rsidP="00AD7996">
      <w:pPr>
        <w:jc w:val="both"/>
      </w:pPr>
      <w:r>
        <w:t>The goal of t</w:t>
      </w:r>
      <w:r w:rsidR="00201BA3">
        <w:t>raditional</w:t>
      </w:r>
      <w:r w:rsidR="00C33F3D">
        <w:t xml:space="preserve"> </w:t>
      </w:r>
      <w:r w:rsidR="008B7A0B">
        <w:t>data model</w:t>
      </w:r>
      <w:r w:rsidR="00201BA3">
        <w:t xml:space="preserve">s </w:t>
      </w:r>
      <w:r>
        <w:t xml:space="preserve">is </w:t>
      </w:r>
      <w:r w:rsidR="00201BA3">
        <w:t xml:space="preserve">to represent </w:t>
      </w:r>
      <w:r w:rsidR="008B7A0B">
        <w:t xml:space="preserve">data elements and relationships relevant to the </w:t>
      </w:r>
      <w:r>
        <w:t xml:space="preserve">design </w:t>
      </w:r>
      <w:r w:rsidR="008B7A0B">
        <w:t xml:space="preserve">needs of </w:t>
      </w:r>
      <w:r w:rsidR="00E5450F">
        <w:t xml:space="preserve">their respective </w:t>
      </w:r>
      <w:r w:rsidR="00201BA3">
        <w:t>databases</w:t>
      </w:r>
      <w:r w:rsidR="008B7A0B">
        <w:t>.</w:t>
      </w:r>
      <w:r w:rsidR="00A50014">
        <w:t xml:space="preserve"> </w:t>
      </w:r>
      <w:r w:rsidR="00BC7A4D">
        <w:t xml:space="preserve">By contrast, </w:t>
      </w:r>
      <w:r w:rsidR="00295E47">
        <w:t xml:space="preserve">the </w:t>
      </w:r>
      <w:r w:rsidR="00FC5F80">
        <w:t>CCO</w:t>
      </w:r>
      <w:r w:rsidR="00955CEA">
        <w:t xml:space="preserve"> adopts</w:t>
      </w:r>
      <w:r w:rsidR="00FC5F80">
        <w:t xml:space="preserve"> </w:t>
      </w:r>
      <w:r w:rsidR="00955CEA">
        <w:t xml:space="preserve">a </w:t>
      </w:r>
      <w:r w:rsidR="00435279">
        <w:t>“</w:t>
      </w:r>
      <w:r w:rsidR="00955CEA">
        <w:t>realism-based</w:t>
      </w:r>
      <w:r w:rsidR="00435279">
        <w:t>”</w:t>
      </w:r>
      <w:r w:rsidR="00955CEA">
        <w:t xml:space="preserve"> approach</w:t>
      </w:r>
      <w:r w:rsidR="00435279">
        <w:t xml:space="preserve"> (</w:t>
      </w:r>
      <w:r w:rsidR="0008400D">
        <w:t xml:space="preserve">Smith, 2008; </w:t>
      </w:r>
      <w:r w:rsidR="00435279">
        <w:t xml:space="preserve">Smith and </w:t>
      </w:r>
      <w:proofErr w:type="spellStart"/>
      <w:r w:rsidR="00435279">
        <w:t>Ceusters</w:t>
      </w:r>
      <w:proofErr w:type="spellEnd"/>
      <w:r w:rsidR="0008400D">
        <w:t>,</w:t>
      </w:r>
      <w:r w:rsidR="00435279">
        <w:t xml:space="preserve"> 2010</w:t>
      </w:r>
      <w:r w:rsidR="00955CEA">
        <w:t xml:space="preserve">), according to which </w:t>
      </w:r>
      <w:r w:rsidR="003F390D">
        <w:t>an ontology should be</w:t>
      </w:r>
      <w:r w:rsidR="00955CEA">
        <w:t xml:space="preserve"> </w:t>
      </w:r>
      <w:r w:rsidR="00637747">
        <w:t xml:space="preserve">designed </w:t>
      </w:r>
      <w:r w:rsidR="00955CEA">
        <w:t xml:space="preserve">to </w:t>
      </w:r>
      <w:r w:rsidR="002C7E25">
        <w:t>model</w:t>
      </w:r>
      <w:r w:rsidR="00955CEA">
        <w:t xml:space="preserve"> not </w:t>
      </w:r>
      <w:r w:rsidR="003813F7">
        <w:t xml:space="preserve">only </w:t>
      </w:r>
      <w:r w:rsidR="00955CEA">
        <w:t>data, but</w:t>
      </w:r>
      <w:r w:rsidR="003813F7">
        <w:t xml:space="preserve"> also the entities data is about</w:t>
      </w:r>
      <w:r w:rsidR="00955CEA">
        <w:t>.</w:t>
      </w:r>
      <w:r w:rsidR="001C0D62">
        <w:t xml:space="preserve"> </w:t>
      </w:r>
      <w:r w:rsidR="00AA7118">
        <w:t>T</w:t>
      </w:r>
      <w:r w:rsidR="00D02F6C">
        <w:t xml:space="preserve">his approach </w:t>
      </w:r>
      <w:r w:rsidR="00A54A70">
        <w:t>stems from the conviction</w:t>
      </w:r>
      <w:r w:rsidR="005C2A14">
        <w:t xml:space="preserve"> that </w:t>
      </w:r>
      <w:r w:rsidR="00B72991">
        <w:t xml:space="preserve">disparate </w:t>
      </w:r>
      <w:r w:rsidR="005C2A14">
        <w:t xml:space="preserve">ways of capturing data are best rendered interoperable by </w:t>
      </w:r>
      <w:r w:rsidR="00F94D91">
        <w:t xml:space="preserve">rendering them conformant to </w:t>
      </w:r>
      <w:r w:rsidR="00CA568B">
        <w:t>the ways things actually are.</w:t>
      </w:r>
      <w:r w:rsidR="00D945DA">
        <w:t xml:space="preserve"> </w:t>
      </w:r>
      <w:r w:rsidR="00182AFF">
        <w:t xml:space="preserve">Realism implies, then, that </w:t>
      </w:r>
      <w:r w:rsidR="008E7ED8">
        <w:t>any given assertion</w:t>
      </w:r>
      <w:r w:rsidR="00AE1481">
        <w:t xml:space="preserve"> in an ontology can be </w:t>
      </w:r>
      <w:r w:rsidR="00D4693B">
        <w:t>evaluated</w:t>
      </w:r>
      <w:r w:rsidR="008E7ED8">
        <w:t xml:space="preserve"> </w:t>
      </w:r>
      <w:r w:rsidR="003B28A5">
        <w:t>on the basis of</w:t>
      </w:r>
      <w:r w:rsidR="00C65940">
        <w:t xml:space="preserve"> an objective criterion</w:t>
      </w:r>
      <w:r w:rsidR="00285121">
        <w:t xml:space="preserve">: </w:t>
      </w:r>
      <w:r w:rsidR="0055394A" w:rsidRPr="00CA568B">
        <w:rPr>
          <w:i/>
        </w:rPr>
        <w:t>Is the assertion true?</w:t>
      </w:r>
      <w:r w:rsidR="00285121">
        <w:t xml:space="preserve"> </w:t>
      </w:r>
      <w:r w:rsidR="009F79F3">
        <w:t>Accordingly, t</w:t>
      </w:r>
      <w:r w:rsidR="00285121">
        <w:t>his approach shifts ontology development away from</w:t>
      </w:r>
      <w:r w:rsidR="00675D00">
        <w:t xml:space="preserve"> the parochial concerns of </w:t>
      </w:r>
      <w:r w:rsidR="00D85FF5" w:rsidRPr="00331571">
        <w:t xml:space="preserve">particular implementations and toward </w:t>
      </w:r>
      <w:r w:rsidR="009F79F3" w:rsidRPr="00331571">
        <w:t>expanded interoperability</w:t>
      </w:r>
      <w:r w:rsidR="009234E0" w:rsidRPr="00331571">
        <w:t>.</w:t>
      </w:r>
    </w:p>
    <w:p w14:paraId="2D7106CA" w14:textId="77777777" w:rsidR="00B25D2A" w:rsidRPr="006A066F" w:rsidRDefault="009D45B3" w:rsidP="00AD7996">
      <w:pPr>
        <w:jc w:val="both"/>
      </w:pPr>
      <w:r w:rsidRPr="00331571">
        <w:t>As</w:t>
      </w:r>
      <w:r>
        <w:t xml:space="preserve"> will be discussed more fully in a subsequent section, adopting realism </w:t>
      </w:r>
      <w:r w:rsidR="00B25D2A">
        <w:t xml:space="preserve">also </w:t>
      </w:r>
      <w:r>
        <w:t>invites</w:t>
      </w:r>
      <w:r w:rsidR="00B25D2A">
        <w:t xml:space="preserve"> a distinction between representations of </w:t>
      </w:r>
      <w:r w:rsidR="00B25D2A">
        <w:rPr>
          <w:i/>
        </w:rPr>
        <w:t xml:space="preserve">real </w:t>
      </w:r>
      <w:r w:rsidR="004E0240">
        <w:t xml:space="preserve">entities </w:t>
      </w:r>
      <w:r w:rsidR="00B25D2A">
        <w:t xml:space="preserve">and representations of </w:t>
      </w:r>
      <w:r w:rsidR="00B25D2A">
        <w:rPr>
          <w:i/>
        </w:rPr>
        <w:t xml:space="preserve">information </w:t>
      </w:r>
      <w:r w:rsidR="004E0240">
        <w:t>entities</w:t>
      </w:r>
      <w:r w:rsidR="00B25D2A">
        <w:t>.</w:t>
      </w:r>
      <w:r w:rsidR="00191AED">
        <w:t xml:space="preserve"> </w:t>
      </w:r>
      <w:r w:rsidR="00D07E7B">
        <w:t xml:space="preserve">For example, </w:t>
      </w:r>
      <w:r w:rsidR="00F90815">
        <w:t xml:space="preserve">it allows one </w:t>
      </w:r>
      <w:r w:rsidR="00B81EBB">
        <w:t xml:space="preserve">to </w:t>
      </w:r>
      <w:r w:rsidR="00266269">
        <w:t xml:space="preserve">distinguish </w:t>
      </w:r>
      <w:r w:rsidR="002157B6">
        <w:t xml:space="preserve">explicitly </w:t>
      </w:r>
      <w:r w:rsidR="00266269">
        <w:t xml:space="preserve">between </w:t>
      </w:r>
      <w:r w:rsidR="0020770F">
        <w:t xml:space="preserve">a representation of </w:t>
      </w:r>
      <w:r w:rsidR="003F5DF0">
        <w:t>a</w:t>
      </w:r>
      <w:r w:rsidR="002157B6">
        <w:t xml:space="preserve"> patient John Doe and </w:t>
      </w:r>
      <w:r w:rsidR="0020770F">
        <w:t xml:space="preserve">a representation of </w:t>
      </w:r>
      <w:r w:rsidR="002157B6">
        <w:t xml:space="preserve">the </w:t>
      </w:r>
      <w:r w:rsidR="00A60261">
        <w:t xml:space="preserve">electronic medical records that are </w:t>
      </w:r>
      <w:r w:rsidR="00A60261">
        <w:rPr>
          <w:i/>
        </w:rPr>
        <w:t>about</w:t>
      </w:r>
      <w:r w:rsidR="00A60261">
        <w:t xml:space="preserve"> John Doe</w:t>
      </w:r>
      <w:r w:rsidR="002157B6">
        <w:t>.</w:t>
      </w:r>
      <w:r w:rsidR="00FE0410">
        <w:t xml:space="preserve"> The former represents a real person, whereas the latter represents (fallible)</w:t>
      </w:r>
      <w:r w:rsidR="00561907">
        <w:t xml:space="preserve"> data about the real person.</w:t>
      </w:r>
    </w:p>
    <w:p w14:paraId="641E4DAB" w14:textId="77777777" w:rsidR="002F73B7" w:rsidRDefault="002F73B7" w:rsidP="002F73B7">
      <w:pPr>
        <w:pStyle w:val="Heading2"/>
      </w:pPr>
      <w:bookmarkStart w:id="170" w:name="_Toc523128956"/>
      <w:r>
        <w:t>Modularity</w:t>
      </w:r>
      <w:bookmarkEnd w:id="170"/>
    </w:p>
    <w:p w14:paraId="7996949A" w14:textId="79BCA27E" w:rsidR="003979BB" w:rsidRPr="00331571" w:rsidRDefault="007912F3" w:rsidP="00AD7996">
      <w:pPr>
        <w:jc w:val="both"/>
      </w:pPr>
      <w:r>
        <w:t>The CCO adopts a modular approach to ontology development</w:t>
      </w:r>
      <w:r w:rsidR="00C87720">
        <w:t xml:space="preserve">, according to which different ontologies are responsible for </w:t>
      </w:r>
      <w:r w:rsidR="007B184A">
        <w:t>representing reality at different levels of granularity or in different domains.</w:t>
      </w:r>
      <w:r w:rsidR="00B55F5F">
        <w:t xml:space="preserve"> </w:t>
      </w:r>
      <w:r w:rsidR="00FC7894">
        <w:t xml:space="preserve">For example, an ontology for representing watercraft wouldn’t define classes for engine parts or radios, even though most watercraft have engines and radios. </w:t>
      </w:r>
      <w:r w:rsidR="0004027B">
        <w:t>Specifically, the CCO</w:t>
      </w:r>
      <w:r w:rsidR="0066346D">
        <w:t xml:space="preserve"> </w:t>
      </w:r>
      <w:r w:rsidR="0004027B">
        <w:t xml:space="preserve">follows the </w:t>
      </w:r>
      <w:r w:rsidR="0004027B" w:rsidRPr="00331571">
        <w:t xml:space="preserve">categorization of </w:t>
      </w:r>
      <w:r w:rsidR="00AA52FE" w:rsidRPr="00331571">
        <w:t xml:space="preserve">ontologies into </w:t>
      </w:r>
      <w:r w:rsidR="00AA52FE" w:rsidRPr="00AD7996">
        <w:t>upper-level</w:t>
      </w:r>
      <w:r w:rsidR="00AA52FE" w:rsidRPr="00331571">
        <w:t xml:space="preserve">, </w:t>
      </w:r>
      <w:r w:rsidR="00AA52FE" w:rsidRPr="00AD7996">
        <w:t>mid-level</w:t>
      </w:r>
      <w:r w:rsidR="00AA52FE" w:rsidRPr="00331571">
        <w:t xml:space="preserve">, and </w:t>
      </w:r>
      <w:r w:rsidR="00AA52FE" w:rsidRPr="00AD7996">
        <w:t>domain-level</w:t>
      </w:r>
      <w:r w:rsidR="00753419" w:rsidRPr="00331571">
        <w:t xml:space="preserve"> ontologies:</w:t>
      </w:r>
    </w:p>
    <w:p w14:paraId="20CFBEF9" w14:textId="77777777" w:rsidR="00425113" w:rsidRDefault="003979BB">
      <w:pPr>
        <w:pStyle w:val="ListParagraph"/>
        <w:numPr>
          <w:ilvl w:val="0"/>
          <w:numId w:val="7"/>
        </w:numPr>
        <w:jc w:val="both"/>
      </w:pPr>
      <w:r w:rsidRPr="00331571">
        <w:t xml:space="preserve">An </w:t>
      </w:r>
      <w:r w:rsidRPr="00AD7996">
        <w:t>u</w:t>
      </w:r>
      <w:r w:rsidR="00B05EC9" w:rsidRPr="00AD7996">
        <w:t>ppe</w:t>
      </w:r>
      <w:r w:rsidR="00B05EC9" w:rsidRPr="00331571">
        <w:rPr>
          <w:i/>
        </w:rPr>
        <w:t>r-level ontology</w:t>
      </w:r>
      <w:r w:rsidR="00B05EC9">
        <w:t xml:space="preserve"> is one that </w:t>
      </w:r>
      <w:r w:rsidR="004B0EE0">
        <w:t>identifies those generic types of entities which belong to the formal structure of the world</w:t>
      </w:r>
      <w:r w:rsidR="00B05EC9">
        <w:t xml:space="preserve"> </w:t>
      </w:r>
      <w:r w:rsidR="00A40039">
        <w:t xml:space="preserve">(e.g., </w:t>
      </w:r>
      <w:r w:rsidR="00C85901" w:rsidRPr="00331571">
        <w:rPr>
          <w:smallCaps/>
        </w:rPr>
        <w:t>o</w:t>
      </w:r>
      <w:r w:rsidR="00A40039" w:rsidRPr="00331571">
        <w:rPr>
          <w:smallCaps/>
        </w:rPr>
        <w:t>bject</w:t>
      </w:r>
      <w:r w:rsidR="00A40039">
        <w:t xml:space="preserve">, </w:t>
      </w:r>
      <w:r w:rsidR="00A61574" w:rsidRPr="00331571">
        <w:rPr>
          <w:smallCaps/>
        </w:rPr>
        <w:t>p</w:t>
      </w:r>
      <w:r w:rsidR="00A40039" w:rsidRPr="00331571">
        <w:rPr>
          <w:smallCaps/>
        </w:rPr>
        <w:t>rocess</w:t>
      </w:r>
      <w:r w:rsidR="00A40039">
        <w:t xml:space="preserve">, </w:t>
      </w:r>
      <w:proofErr w:type="gramStart"/>
      <w:r w:rsidR="00A61574" w:rsidRPr="00331571">
        <w:rPr>
          <w:smallCaps/>
        </w:rPr>
        <w:t>spatial</w:t>
      </w:r>
      <w:proofErr w:type="gramEnd"/>
      <w:r w:rsidR="00A61574" w:rsidRPr="00331571">
        <w:rPr>
          <w:smallCaps/>
        </w:rPr>
        <w:t xml:space="preserve"> r</w:t>
      </w:r>
      <w:r w:rsidR="00A40039" w:rsidRPr="00331571">
        <w:rPr>
          <w:smallCaps/>
        </w:rPr>
        <w:t>egion</w:t>
      </w:r>
      <w:r w:rsidR="00A40039">
        <w:t>)</w:t>
      </w:r>
      <w:r w:rsidR="004B0EE0">
        <w:t>,</w:t>
      </w:r>
      <w:r w:rsidR="00A40039">
        <w:t xml:space="preserve"> together with </w:t>
      </w:r>
      <w:r w:rsidR="004F721C">
        <w:t xml:space="preserve">formal specifications of how those types of entities are related to others (e.g., </w:t>
      </w:r>
      <w:r w:rsidR="00A61574" w:rsidRPr="00331571">
        <w:rPr>
          <w:smallCaps/>
        </w:rPr>
        <w:t>o</w:t>
      </w:r>
      <w:r w:rsidR="004F721C" w:rsidRPr="00331571">
        <w:rPr>
          <w:smallCaps/>
        </w:rPr>
        <w:t>bject</w:t>
      </w:r>
      <w:r w:rsidR="00BD283A" w:rsidRPr="00331571">
        <w:rPr>
          <w:i/>
        </w:rPr>
        <w:t xml:space="preserve"> </w:t>
      </w:r>
      <w:proofErr w:type="spellStart"/>
      <w:r w:rsidR="00BD283A" w:rsidRPr="00331571">
        <w:rPr>
          <w:b/>
          <w:i/>
        </w:rPr>
        <w:t>participates_</w:t>
      </w:r>
      <w:r w:rsidR="004F721C" w:rsidRPr="00331571">
        <w:rPr>
          <w:b/>
          <w:i/>
        </w:rPr>
        <w:t>in</w:t>
      </w:r>
      <w:proofErr w:type="spellEnd"/>
      <w:r w:rsidR="004F721C" w:rsidRPr="00331571">
        <w:rPr>
          <w:i/>
        </w:rPr>
        <w:t xml:space="preserve"> </w:t>
      </w:r>
      <w:r w:rsidR="00A61574" w:rsidRPr="00331571">
        <w:rPr>
          <w:smallCaps/>
        </w:rPr>
        <w:t>p</w:t>
      </w:r>
      <w:r w:rsidR="004F721C" w:rsidRPr="00331571">
        <w:rPr>
          <w:smallCaps/>
        </w:rPr>
        <w:t>rocess</w:t>
      </w:r>
      <w:r w:rsidR="004F721C">
        <w:t>).</w:t>
      </w:r>
    </w:p>
    <w:p w14:paraId="5CDE2701" w14:textId="77777777" w:rsidR="00B05EC9" w:rsidRDefault="000C2C84" w:rsidP="00A54BDD">
      <w:pPr>
        <w:pStyle w:val="ListParagraph"/>
        <w:numPr>
          <w:ilvl w:val="0"/>
          <w:numId w:val="7"/>
        </w:numPr>
        <w:jc w:val="both"/>
      </w:pPr>
      <w:r>
        <w:t xml:space="preserve">A </w:t>
      </w:r>
      <w:r w:rsidRPr="00BF3B20">
        <w:rPr>
          <w:i/>
        </w:rPr>
        <w:t>mid-level ontology</w:t>
      </w:r>
      <w:r>
        <w:t xml:space="preserve"> </w:t>
      </w:r>
      <w:r w:rsidR="00A54BDD">
        <w:t xml:space="preserve">is one that adds general content to the structure outlined in the upper-level ontology by identifying types of entities which directly specialize the upper-level types, but which are also common to many domains of interest. Classes that appear in mid-level ontologies are still fairly basic with respect to particular knowledge domains and often require further specialization to be useful for data modeling (e.g., </w:t>
      </w:r>
      <w:r w:rsidR="00F145FA">
        <w:rPr>
          <w:smallCaps/>
        </w:rPr>
        <w:t>p</w:t>
      </w:r>
      <w:r w:rsidR="00A54BDD" w:rsidRPr="00F145FA">
        <w:rPr>
          <w:smallCaps/>
        </w:rPr>
        <w:t>erson</w:t>
      </w:r>
      <w:r w:rsidR="00A54BDD">
        <w:t xml:space="preserve">, </w:t>
      </w:r>
      <w:r w:rsidR="00F145FA">
        <w:rPr>
          <w:smallCaps/>
        </w:rPr>
        <w:t>act of c</w:t>
      </w:r>
      <w:r w:rsidR="00DF2813" w:rsidRPr="00F145FA">
        <w:rPr>
          <w:smallCaps/>
        </w:rPr>
        <w:t>ommunication</w:t>
      </w:r>
      <w:r w:rsidR="00A54BDD">
        <w:t xml:space="preserve">, or </w:t>
      </w:r>
      <w:r w:rsidR="00F145FA">
        <w:rPr>
          <w:smallCaps/>
        </w:rPr>
        <w:t>geopolitical e</w:t>
      </w:r>
      <w:r w:rsidR="00A54BDD" w:rsidRPr="00F145FA">
        <w:rPr>
          <w:smallCaps/>
        </w:rPr>
        <w:t>ntity</w:t>
      </w:r>
      <w:r w:rsidR="00A54BDD">
        <w:t>).</w:t>
      </w:r>
    </w:p>
    <w:p w14:paraId="518B3551" w14:textId="77777777" w:rsidR="007912F3" w:rsidRDefault="003979BB" w:rsidP="00640C2A">
      <w:pPr>
        <w:pStyle w:val="ListParagraph"/>
        <w:numPr>
          <w:ilvl w:val="0"/>
          <w:numId w:val="7"/>
        </w:numPr>
        <w:jc w:val="both"/>
      </w:pPr>
      <w:r>
        <w:t xml:space="preserve">A </w:t>
      </w:r>
      <w:r w:rsidRPr="00BF3B20">
        <w:rPr>
          <w:i/>
        </w:rPr>
        <w:t>domain-level ontology</w:t>
      </w:r>
      <w:r>
        <w:t xml:space="preserve"> is one that </w:t>
      </w:r>
      <w:r w:rsidR="00552149">
        <w:t>identifies types</w:t>
      </w:r>
      <w:r>
        <w:t xml:space="preserve"> that further specialize the basic types from one or more mid-level ontologies. Domain ontologies describe objects, events, and relationships that are of interest to a more limited num</w:t>
      </w:r>
      <w:r w:rsidR="0034467F">
        <w:t xml:space="preserve">ber of knowledge domains (e.g., </w:t>
      </w:r>
      <w:r w:rsidR="003914C2">
        <w:rPr>
          <w:smallCaps/>
        </w:rPr>
        <w:t>intelligence analyst role</w:t>
      </w:r>
      <w:r w:rsidR="0034467F">
        <w:t xml:space="preserve">, </w:t>
      </w:r>
      <w:r w:rsidR="00F145FA">
        <w:rPr>
          <w:smallCaps/>
        </w:rPr>
        <w:t>portion of a</w:t>
      </w:r>
      <w:r w:rsidR="0034467F" w:rsidRPr="00F145FA">
        <w:rPr>
          <w:smallCaps/>
        </w:rPr>
        <w:t>mm</w:t>
      </w:r>
      <w:r w:rsidR="00F145FA">
        <w:rPr>
          <w:smallCaps/>
        </w:rPr>
        <w:t>onium n</w:t>
      </w:r>
      <w:r w:rsidR="0034467F" w:rsidRPr="00F145FA">
        <w:rPr>
          <w:smallCaps/>
        </w:rPr>
        <w:t>itrate</w:t>
      </w:r>
      <w:r w:rsidR="0034467F">
        <w:t xml:space="preserve">, or </w:t>
      </w:r>
      <w:r w:rsidR="00F145FA">
        <w:rPr>
          <w:smallCaps/>
        </w:rPr>
        <w:t>a</w:t>
      </w:r>
      <w:r w:rsidR="0034467F" w:rsidRPr="00F145FA">
        <w:rPr>
          <w:smallCaps/>
        </w:rPr>
        <w:t xml:space="preserve">ct </w:t>
      </w:r>
      <w:r w:rsidR="00C035A5" w:rsidRPr="00F145FA">
        <w:rPr>
          <w:smallCaps/>
        </w:rPr>
        <w:t xml:space="preserve">of </w:t>
      </w:r>
      <w:r w:rsidR="00F145FA">
        <w:rPr>
          <w:smallCaps/>
        </w:rPr>
        <w:t>watercraft r</w:t>
      </w:r>
      <w:r w:rsidR="0034467F" w:rsidRPr="00F145FA">
        <w:rPr>
          <w:smallCaps/>
        </w:rPr>
        <w:t>egistration</w:t>
      </w:r>
      <w:r w:rsidR="003D5795">
        <w:t>).</w:t>
      </w:r>
    </w:p>
    <w:p w14:paraId="64894A1A" w14:textId="77777777" w:rsidR="000C7349" w:rsidRDefault="000C7349" w:rsidP="000C7349">
      <w:pPr>
        <w:pStyle w:val="Heading2"/>
      </w:pPr>
      <w:bookmarkStart w:id="171" w:name="_Toc523128957"/>
      <w:r>
        <w:t xml:space="preserve">Namespaces, </w:t>
      </w:r>
      <w:r w:rsidR="00266BDF">
        <w:t>URIs</w:t>
      </w:r>
      <w:r>
        <w:t xml:space="preserve">, and </w:t>
      </w:r>
      <w:r w:rsidR="00266BDF">
        <w:t xml:space="preserve">Term </w:t>
      </w:r>
      <w:r>
        <w:t>Curation</w:t>
      </w:r>
      <w:bookmarkEnd w:id="171"/>
    </w:p>
    <w:p w14:paraId="70BFFEFD" w14:textId="6A18B56C" w:rsidR="000C7349" w:rsidRPr="00331571" w:rsidRDefault="006E1DF0" w:rsidP="00AD7996">
      <w:pPr>
        <w:jc w:val="both"/>
      </w:pPr>
      <w:r>
        <w:t>Following</w:t>
      </w:r>
      <w:r w:rsidR="003D47C0">
        <w:t xml:space="preserve"> the Semantic Web rules for linked data</w:t>
      </w:r>
      <w:r>
        <w:t xml:space="preserve"> (</w:t>
      </w:r>
      <w:r w:rsidR="00366583">
        <w:t xml:space="preserve">Berners-Lee, 2006; </w:t>
      </w:r>
      <w:proofErr w:type="spellStart"/>
      <w:r>
        <w:t>Bizer</w:t>
      </w:r>
      <w:proofErr w:type="spellEnd"/>
      <w:r>
        <w:t>, et al., 2009)</w:t>
      </w:r>
      <w:r w:rsidR="003D47C0">
        <w:t>, the CCO adopts</w:t>
      </w:r>
      <w:r w:rsidR="00DF5DD1">
        <w:t xml:space="preserve"> HTTP-based</w:t>
      </w:r>
      <w:r w:rsidR="003D47C0">
        <w:t xml:space="preserve"> uniform resource identifiers (URIs) as names for entities.</w:t>
      </w:r>
      <w:r w:rsidR="004C57A5">
        <w:t xml:space="preserve"> </w:t>
      </w:r>
      <w:r w:rsidR="00B33F7D">
        <w:t xml:space="preserve">With one exception </w:t>
      </w:r>
      <w:r w:rsidR="00B33F7D">
        <w:lastRenderedPageBreak/>
        <w:t xml:space="preserve">(see Section 4.11), </w:t>
      </w:r>
      <w:r w:rsidR="000C7349">
        <w:t xml:space="preserve">CCO utilizes a </w:t>
      </w:r>
      <w:r w:rsidR="008812B7">
        <w:t>single</w:t>
      </w:r>
      <w:r w:rsidR="000C7349">
        <w:t xml:space="preserve"> </w:t>
      </w:r>
      <w:r w:rsidR="00A7717F">
        <w:t xml:space="preserve">HTTP </w:t>
      </w:r>
      <w:r w:rsidR="000C7349">
        <w:t>namespace for the URIs of all classes, properties</w:t>
      </w:r>
      <w:r w:rsidR="00D12967">
        <w:t>,</w:t>
      </w:r>
      <w:r w:rsidR="000C7349">
        <w:t xml:space="preserve"> and </w:t>
      </w:r>
      <w:r w:rsidR="000C7349" w:rsidRPr="00331571">
        <w:t>individuals:</w:t>
      </w:r>
    </w:p>
    <w:p w14:paraId="2CAB5B9E" w14:textId="128DE8B9" w:rsidR="00381628" w:rsidRPr="00331571" w:rsidRDefault="009E2A91" w:rsidP="00AD7996">
      <w:pPr>
        <w:ind w:firstLine="720"/>
      </w:pPr>
      <w:r w:rsidRPr="00331571">
        <w:rPr>
          <w:sz w:val="18"/>
        </w:rPr>
        <w:t>http://www.ontologyrepository.com/CommonCoreOntologies/</w:t>
      </w:r>
    </w:p>
    <w:p w14:paraId="596155E6" w14:textId="6925BB93" w:rsidR="00EA57D8" w:rsidRPr="008A6F3F" w:rsidRDefault="00381628" w:rsidP="00AD7996">
      <w:pPr>
        <w:jc w:val="both"/>
      </w:pPr>
      <w:r w:rsidRPr="00331571">
        <w:t>Utilizin</w:t>
      </w:r>
      <w:r>
        <w:t xml:space="preserve">g a common namespace for ontology terms yields two principal benefits. First, a common namespace facilitates RDF querying by allowing users to define a single prefix for CCO terms. Second, a common namespace makes it easier to refactor terms from one ontology to another as </w:t>
      </w:r>
      <w:r w:rsidRPr="008A6F3F">
        <w:t>the need arises.</w:t>
      </w:r>
    </w:p>
    <w:p w14:paraId="78817BB3" w14:textId="28A6CA69" w:rsidR="000C7349" w:rsidRPr="008A6F3F" w:rsidRDefault="00823898" w:rsidP="00AD7996">
      <w:pPr>
        <w:jc w:val="both"/>
      </w:pPr>
      <w:r w:rsidRPr="008A6F3F">
        <w:t xml:space="preserve">The name of a </w:t>
      </w:r>
      <w:r w:rsidR="004742D4" w:rsidRPr="008A6F3F">
        <w:t xml:space="preserve">class, property, </w:t>
      </w:r>
      <w:r w:rsidRPr="008A6F3F">
        <w:t xml:space="preserve">or </w:t>
      </w:r>
      <w:r w:rsidR="004742D4" w:rsidRPr="008A6F3F">
        <w:t xml:space="preserve">individual </w:t>
      </w:r>
      <w:r w:rsidRPr="008A6F3F">
        <w:t xml:space="preserve">is </w:t>
      </w:r>
      <w:r w:rsidR="00EA72F0" w:rsidRPr="008A6F3F">
        <w:t>introduced</w:t>
      </w:r>
      <w:r w:rsidR="00EA57D8" w:rsidRPr="008A6F3F">
        <w:t xml:space="preserve"> following the forward slash </w:t>
      </w:r>
      <w:r w:rsidR="000C7349" w:rsidRPr="008A6F3F">
        <w:t>(/)</w:t>
      </w:r>
      <w:r w:rsidR="00EA57D8" w:rsidRPr="008A6F3F">
        <w:t xml:space="preserve"> at the end of the namespace</w:t>
      </w:r>
      <w:r w:rsidR="000C7349" w:rsidRPr="008A6F3F">
        <w:t xml:space="preserve">. For example, the CCO class </w:t>
      </w:r>
      <w:r w:rsidR="004742D4" w:rsidRPr="00AD7996">
        <w:t>p</w:t>
      </w:r>
      <w:r w:rsidR="000C7349" w:rsidRPr="00AD7996">
        <w:t>erson</w:t>
      </w:r>
      <w:r w:rsidR="000C7349" w:rsidRPr="008A6F3F">
        <w:t xml:space="preserve"> has the URI:</w:t>
      </w:r>
    </w:p>
    <w:p w14:paraId="5D7D15FD" w14:textId="0991F1F1" w:rsidR="000C7349" w:rsidRPr="008A6F3F" w:rsidRDefault="009E2A91" w:rsidP="00AD7996">
      <w:pPr>
        <w:ind w:firstLine="720"/>
      </w:pPr>
      <w:r w:rsidRPr="008A6F3F">
        <w:rPr>
          <w:sz w:val="18"/>
        </w:rPr>
        <w:t>http://www.ontologyrepository.com/CommonCoreOntologies/</w:t>
      </w:r>
      <w:r w:rsidR="000C7349" w:rsidRPr="008A6F3F">
        <w:rPr>
          <w:sz w:val="18"/>
        </w:rPr>
        <w:t>Person</w:t>
      </w:r>
    </w:p>
    <w:p w14:paraId="717C3D53" w14:textId="3EFB600D" w:rsidR="002E23EA" w:rsidRPr="008A6F3F" w:rsidRDefault="002E23EA" w:rsidP="00AD7996">
      <w:pPr>
        <w:jc w:val="both"/>
      </w:pPr>
      <w:r w:rsidRPr="008A6F3F">
        <w:t xml:space="preserve">The CCO adopts the following conventions for naming classes, properties, and individuals which contain multiple words. For classes and individuals, camel case is used (e.g., </w:t>
      </w:r>
      <w:proofErr w:type="spellStart"/>
      <w:r w:rsidRPr="008A6F3F">
        <w:t>ArtifactModel</w:t>
      </w:r>
      <w:proofErr w:type="spellEnd"/>
      <w:r w:rsidRPr="008A6F3F">
        <w:t xml:space="preserve">, </w:t>
      </w:r>
      <w:proofErr w:type="spellStart"/>
      <w:r w:rsidRPr="008A6F3F">
        <w:t>JohnDoe</w:t>
      </w:r>
      <w:proofErr w:type="spellEnd"/>
      <w:r w:rsidRPr="008A6F3F">
        <w:t xml:space="preserve">). For properties, each word is lowercase and joined by underscores (e.g., </w:t>
      </w:r>
      <w:proofErr w:type="spellStart"/>
      <w:r w:rsidR="00A041FA" w:rsidRPr="008A6F3F">
        <w:t>described_by</w:t>
      </w:r>
      <w:proofErr w:type="spellEnd"/>
      <w:r w:rsidRPr="008A6F3F">
        <w:t>). Thus</w:t>
      </w:r>
      <w:r w:rsidR="00EE766B" w:rsidRPr="008A6F3F">
        <w:t>, the full URIs would look as follows</w:t>
      </w:r>
      <w:r w:rsidRPr="008A6F3F">
        <w:t>:</w:t>
      </w:r>
    </w:p>
    <w:p w14:paraId="46497DB5" w14:textId="1F5CFF37" w:rsidR="00A76F84" w:rsidRPr="00AD7996" w:rsidRDefault="009E2A91" w:rsidP="00AD7996">
      <w:pPr>
        <w:spacing w:after="0"/>
        <w:ind w:left="720"/>
        <w:rPr>
          <w:sz w:val="18"/>
        </w:rPr>
      </w:pPr>
      <w:r w:rsidRPr="008A6F3F">
        <w:rPr>
          <w:sz w:val="18"/>
        </w:rPr>
        <w:t>http://www.ontologyrepository.com/CommonCoreOntologies/</w:t>
      </w:r>
      <w:r w:rsidR="002E23EA" w:rsidRPr="008A6F3F">
        <w:rPr>
          <w:sz w:val="18"/>
        </w:rPr>
        <w:t>ArtifactModel</w:t>
      </w:r>
      <w:r w:rsidR="00A76F84" w:rsidRPr="008A6F3F">
        <w:rPr>
          <w:sz w:val="18"/>
        </w:rPr>
        <w:tab/>
      </w:r>
      <w:r w:rsidRPr="008A6F3F">
        <w:rPr>
          <w:sz w:val="18"/>
        </w:rPr>
        <w:tab/>
      </w:r>
      <w:r w:rsidR="00A76F84" w:rsidRPr="00AD7996">
        <w:rPr>
          <w:sz w:val="18"/>
        </w:rPr>
        <w:t>(Class)</w:t>
      </w:r>
    </w:p>
    <w:p w14:paraId="0C68599B" w14:textId="77982B19" w:rsidR="002E23EA" w:rsidRPr="00AD7996" w:rsidRDefault="009E2A91" w:rsidP="00AD7996">
      <w:pPr>
        <w:spacing w:after="0"/>
        <w:ind w:left="720"/>
        <w:rPr>
          <w:sz w:val="18"/>
        </w:rPr>
      </w:pPr>
      <w:r w:rsidRPr="008A6F3F">
        <w:rPr>
          <w:sz w:val="18"/>
        </w:rPr>
        <w:t>http://www.ontologyrepository.com/CommonCoreOntologies/</w:t>
      </w:r>
      <w:r w:rsidR="002E23EA" w:rsidRPr="008A6F3F">
        <w:rPr>
          <w:sz w:val="18"/>
        </w:rPr>
        <w:t>JohnDoe</w:t>
      </w:r>
      <w:r w:rsidR="00A76F84" w:rsidRPr="008A6F3F">
        <w:rPr>
          <w:sz w:val="18"/>
        </w:rPr>
        <w:tab/>
      </w:r>
      <w:r w:rsidR="00A76F84" w:rsidRPr="008A6F3F">
        <w:rPr>
          <w:sz w:val="18"/>
        </w:rPr>
        <w:tab/>
      </w:r>
      <w:r w:rsidR="00A76F84" w:rsidRPr="00AD7996">
        <w:rPr>
          <w:sz w:val="18"/>
        </w:rPr>
        <w:t>(Individual)</w:t>
      </w:r>
    </w:p>
    <w:p w14:paraId="7AFA8B56" w14:textId="31D64DC4" w:rsidR="002E23EA" w:rsidRPr="008A6F3F" w:rsidRDefault="009E2A91" w:rsidP="00AD7996">
      <w:pPr>
        <w:ind w:left="720"/>
      </w:pPr>
      <w:r w:rsidRPr="008A6F3F">
        <w:rPr>
          <w:sz w:val="18"/>
        </w:rPr>
        <w:t>http://www.ontologyrepository.com/CommonCoreOntologies/</w:t>
      </w:r>
      <w:r w:rsidR="00A041FA" w:rsidRPr="008A6F3F">
        <w:rPr>
          <w:sz w:val="18"/>
        </w:rPr>
        <w:t>described_by</w:t>
      </w:r>
      <w:r w:rsidRPr="008A6F3F">
        <w:rPr>
          <w:sz w:val="18"/>
        </w:rPr>
        <w:tab/>
      </w:r>
      <w:r w:rsidR="00A76F84" w:rsidRPr="008A6F3F">
        <w:rPr>
          <w:sz w:val="18"/>
        </w:rPr>
        <w:tab/>
      </w:r>
      <w:r w:rsidR="00A76F84" w:rsidRPr="00AD7996">
        <w:rPr>
          <w:sz w:val="18"/>
        </w:rPr>
        <w:t>(Property)</w:t>
      </w:r>
    </w:p>
    <w:p w14:paraId="04D30084" w14:textId="05722323" w:rsidR="000C7349" w:rsidRPr="008A6F3F" w:rsidRDefault="00981F52" w:rsidP="00AD7996">
      <w:pPr>
        <w:jc w:val="both"/>
      </w:pPr>
      <w:r w:rsidRPr="008A6F3F">
        <w:t>Because</w:t>
      </w:r>
      <w:r w:rsidR="00F6799E" w:rsidRPr="008A6F3F">
        <w:t xml:space="preserve"> CCO </w:t>
      </w:r>
      <w:r w:rsidR="0079419C" w:rsidRPr="008A6F3F">
        <w:t xml:space="preserve">ontologies are </w:t>
      </w:r>
      <w:r w:rsidR="00E72CC0" w:rsidRPr="008A6F3F">
        <w:t>developed modularly</w:t>
      </w:r>
      <w:r w:rsidR="0079419C" w:rsidRPr="008A6F3F">
        <w:t xml:space="preserve"> </w:t>
      </w:r>
      <w:r w:rsidR="00B42D6E" w:rsidRPr="008A6F3F">
        <w:t>(see Section 2.3</w:t>
      </w:r>
      <w:r w:rsidR="00F6799E" w:rsidRPr="008A6F3F">
        <w:t>)</w:t>
      </w:r>
      <w:r w:rsidR="00DB4BDD" w:rsidRPr="008A6F3F">
        <w:t xml:space="preserve">, </w:t>
      </w:r>
      <w:r w:rsidR="0079419C" w:rsidRPr="008A6F3F">
        <w:t xml:space="preserve">different classes, properties, and individuals are </w:t>
      </w:r>
      <w:r w:rsidR="00F94C49" w:rsidRPr="008A6F3F">
        <w:t xml:space="preserve">curated in </w:t>
      </w:r>
      <w:r w:rsidR="0079419C" w:rsidRPr="008A6F3F">
        <w:t>different ontologies</w:t>
      </w:r>
      <w:r w:rsidR="0072332C" w:rsidRPr="008A6F3F">
        <w:t>, rather than in a single ontology</w:t>
      </w:r>
      <w:r w:rsidR="0079419C" w:rsidRPr="008A6F3F">
        <w:t xml:space="preserve">. </w:t>
      </w:r>
      <w:r w:rsidR="00A14ABC" w:rsidRPr="008A6F3F">
        <w:t xml:space="preserve">Accordingly, each CCO </w:t>
      </w:r>
      <w:r w:rsidR="00A57191" w:rsidRPr="008A6F3F">
        <w:t xml:space="preserve">class, property, and individual is annotated with information about </w:t>
      </w:r>
      <w:r w:rsidR="00AC77B3" w:rsidRPr="008A6F3F">
        <w:t>which ontology contains it and is responsible for its continued curation.</w:t>
      </w:r>
      <w:r w:rsidR="00AD41FA" w:rsidRPr="008A6F3F">
        <w:t xml:space="preserve"> Specifically, the annotation property </w:t>
      </w:r>
      <w:proofErr w:type="spellStart"/>
      <w:r w:rsidR="00AD41FA" w:rsidRPr="008A6F3F">
        <w:rPr>
          <w:b/>
          <w:i/>
        </w:rPr>
        <w:t>is_curated_in_ontology</w:t>
      </w:r>
      <w:proofErr w:type="spellEnd"/>
      <w:r w:rsidR="00AD41FA" w:rsidRPr="008A6F3F">
        <w:t xml:space="preserve"> contains the URI of the ontology itself. For example, t</w:t>
      </w:r>
      <w:r w:rsidR="000C7349" w:rsidRPr="008A6F3F">
        <w:t>he class</w:t>
      </w:r>
      <w:r w:rsidR="00AD41FA" w:rsidRPr="008A6F3F">
        <w:t xml:space="preserve"> </w:t>
      </w:r>
      <w:r w:rsidR="00AD41FA" w:rsidRPr="00AD7996">
        <w:t>Person</w:t>
      </w:r>
      <w:r w:rsidR="000C7349" w:rsidRPr="008A6F3F">
        <w:t xml:space="preserve"> is defined and curated in the Agent Ontology, which has the URI:</w:t>
      </w:r>
    </w:p>
    <w:p w14:paraId="5960F66D" w14:textId="4BD05ACE" w:rsidR="000C7349" w:rsidRPr="008A6F3F" w:rsidRDefault="009E2A91" w:rsidP="00AD7996">
      <w:pPr>
        <w:ind w:firstLine="720"/>
      </w:pPr>
      <w:r w:rsidRPr="008A6F3F">
        <w:rPr>
          <w:sz w:val="18"/>
        </w:rPr>
        <w:t>http://www.ontologyrepository.com/CommonCoreOntologies/Mid/AgentOntology</w:t>
      </w:r>
    </w:p>
    <w:p w14:paraId="15799E7C" w14:textId="18981234" w:rsidR="00431D99" w:rsidRDefault="008D513C" w:rsidP="000C7349">
      <w:pPr>
        <w:jc w:val="both"/>
      </w:pPr>
      <w:r w:rsidRPr="008A6F3F">
        <w:t>The us</w:t>
      </w:r>
      <w:r>
        <w:t>e of ‘Mid’ and ‘Domain’ in the ontology URI indicates whether an ontology is considered to be mid- or domain-level in its scope</w:t>
      </w:r>
      <w:r w:rsidR="0015183B">
        <w:t xml:space="preserve">. </w:t>
      </w:r>
      <w:r w:rsidR="00C47EB8">
        <w:t xml:space="preserve">Note that because CCO </w:t>
      </w:r>
      <w:r w:rsidR="0087748E">
        <w:t>extends from, but does not curate</w:t>
      </w:r>
      <w:r w:rsidR="00C47EB8">
        <w:t>, B</w:t>
      </w:r>
      <w:r w:rsidR="00DF48A0">
        <w:t>FO or RO</w:t>
      </w:r>
      <w:r w:rsidR="00C47EB8">
        <w:t xml:space="preserve">, </w:t>
      </w:r>
      <w:r w:rsidR="0005373E">
        <w:t>no BFO classes</w:t>
      </w:r>
      <w:r w:rsidR="00BD3BFC">
        <w:t xml:space="preserve"> or </w:t>
      </w:r>
      <w:r w:rsidR="00DF48A0">
        <w:t xml:space="preserve">RO </w:t>
      </w:r>
      <w:r w:rsidR="00BD3BFC">
        <w:t>properties</w:t>
      </w:r>
      <w:r w:rsidR="0005373E">
        <w:t xml:space="preserve"> </w:t>
      </w:r>
      <w:r w:rsidR="00C47EB8">
        <w:t>share this common namespace.</w:t>
      </w:r>
    </w:p>
    <w:p w14:paraId="75C1B736" w14:textId="77777777" w:rsidR="002F73B7" w:rsidRDefault="008B4D04" w:rsidP="002F73B7">
      <w:pPr>
        <w:pStyle w:val="Heading2"/>
      </w:pPr>
      <w:bookmarkStart w:id="172" w:name="_Toc523128958"/>
      <w:r>
        <w:t xml:space="preserve">Minimal </w:t>
      </w:r>
      <w:r w:rsidR="00BA4317">
        <w:t>Asserted Class Axiom Expressions</w:t>
      </w:r>
      <w:bookmarkEnd w:id="172"/>
    </w:p>
    <w:p w14:paraId="239E8D5A" w14:textId="77777777" w:rsidR="008F3403" w:rsidRDefault="00547232" w:rsidP="008F3403">
      <w:pPr>
        <w:spacing w:after="0"/>
        <w:jc w:val="both"/>
      </w:pPr>
      <w:r>
        <w:t xml:space="preserve">CCO is designed </w:t>
      </w:r>
      <w:r w:rsidR="00124DE4" w:rsidRPr="00124DE4">
        <w:t>such that explicit connections between classes</w:t>
      </w:r>
      <w:r w:rsidR="00517EA1">
        <w:t>, other than subclass relationships,</w:t>
      </w:r>
      <w:r w:rsidR="00124DE4" w:rsidRPr="00124DE4">
        <w:t xml:space="preserve"> are not typically asserte</w:t>
      </w:r>
      <w:r w:rsidR="0051720F">
        <w:t>d.  For example, the</w:t>
      </w:r>
      <w:r w:rsidR="006635DC">
        <w:t>re are no</w:t>
      </w:r>
      <w:r w:rsidR="0051720F">
        <w:t xml:space="preserve"> class axiom expressions linking the CCO class </w:t>
      </w:r>
      <w:r w:rsidR="003C18C8">
        <w:rPr>
          <w:smallCaps/>
        </w:rPr>
        <w:t>p</w:t>
      </w:r>
      <w:r w:rsidR="0051720F" w:rsidRPr="003C18C8">
        <w:rPr>
          <w:smallCaps/>
        </w:rPr>
        <w:t>erson</w:t>
      </w:r>
      <w:r w:rsidR="0051720F">
        <w:t xml:space="preserve"> </w:t>
      </w:r>
      <w:r w:rsidR="00124DE4" w:rsidRPr="00124DE4">
        <w:t xml:space="preserve">to </w:t>
      </w:r>
      <w:r w:rsidR="0051720F">
        <w:t xml:space="preserve">classes such as </w:t>
      </w:r>
      <w:r w:rsidR="003C18C8">
        <w:rPr>
          <w:smallCaps/>
        </w:rPr>
        <w:t>w</w:t>
      </w:r>
      <w:r w:rsidR="0051720F" w:rsidRPr="003C18C8">
        <w:rPr>
          <w:smallCaps/>
        </w:rPr>
        <w:t xml:space="preserve">eight </w:t>
      </w:r>
      <w:r w:rsidR="0051720F">
        <w:t xml:space="preserve">or </w:t>
      </w:r>
      <w:r w:rsidR="003C18C8">
        <w:rPr>
          <w:smallCaps/>
        </w:rPr>
        <w:t>o</w:t>
      </w:r>
      <w:r w:rsidR="0051720F" w:rsidRPr="003C18C8">
        <w:rPr>
          <w:smallCaps/>
        </w:rPr>
        <w:t>ccupation</w:t>
      </w:r>
      <w:r w:rsidR="00124DE4" w:rsidRPr="00124DE4">
        <w:t xml:space="preserve">, </w:t>
      </w:r>
      <w:r w:rsidR="007F4FFB">
        <w:t>as might analogously be done</w:t>
      </w:r>
      <w:r w:rsidR="00124DE4" w:rsidRPr="00124DE4">
        <w:t xml:space="preserve"> in </w:t>
      </w:r>
      <w:r w:rsidR="007F4FFB">
        <w:t xml:space="preserve">the model for a </w:t>
      </w:r>
      <w:r w:rsidR="00124DE4" w:rsidRPr="00124DE4">
        <w:t>relational database. The reason for this is that a guiding principle in the development and application of the CCO is to produce a vocabulary that can integrate all information from any data source about every type o</w:t>
      </w:r>
      <w:r>
        <w:t xml:space="preserve">f entity, and not to prescribe </w:t>
      </w:r>
      <w:r w:rsidR="00124DE4" w:rsidRPr="00124DE4">
        <w:t xml:space="preserve">the types of information that should be collected or queried about </w:t>
      </w:r>
      <w:r>
        <w:t>a particular type of entity.</w:t>
      </w:r>
    </w:p>
    <w:p w14:paraId="14A17D8E" w14:textId="77777777" w:rsidR="008F3403" w:rsidRDefault="008F3403" w:rsidP="008F3403">
      <w:pPr>
        <w:pStyle w:val="Heading2"/>
      </w:pPr>
      <w:bookmarkStart w:id="173" w:name="_Toc523128959"/>
      <w:r>
        <w:lastRenderedPageBreak/>
        <w:t>Minimal Object Properties</w:t>
      </w:r>
      <w:bookmarkEnd w:id="173"/>
    </w:p>
    <w:p w14:paraId="0D08DAF3" w14:textId="0188D1F3" w:rsidR="00027EA0" w:rsidRDefault="008F3403" w:rsidP="00AD7996">
      <w:pPr>
        <w:jc w:val="both"/>
        <w:rPr>
          <w:rFonts w:ascii="Century Schoolbook" w:eastAsiaTheme="majorEastAsia" w:hAnsi="Century Schoolbook" w:cstheme="majorBidi"/>
          <w:b/>
          <w:bCs/>
          <w:sz w:val="28"/>
          <w:szCs w:val="28"/>
        </w:rPr>
      </w:pPr>
      <w:r>
        <w:t xml:space="preserve">One of the design principles of the </w:t>
      </w:r>
      <w:r w:rsidR="00C5056C">
        <w:t>CCO</w:t>
      </w:r>
      <w:r>
        <w:t xml:space="preserve"> is to keep the number of </w:t>
      </w:r>
      <w:r w:rsidR="00DB74E7">
        <w:t xml:space="preserve">relationships (in OWL, </w:t>
      </w:r>
      <w:r>
        <w:t>object properties</w:t>
      </w:r>
      <w:r w:rsidR="00DB74E7">
        <w:t>)</w:t>
      </w:r>
      <w:r w:rsidR="00E81D5E">
        <w:t xml:space="preserve"> between classes or individuals</w:t>
      </w:r>
      <w:r>
        <w:t xml:space="preserve"> to a minimum. The reasoning behind this principle is that the purpose of the </w:t>
      </w:r>
      <w:r w:rsidR="00C5056C">
        <w:t>CCO</w:t>
      </w:r>
      <w:r>
        <w:t xml:space="preserve"> is to enable the cross-linking of as many disparate data sets as required. But the syntax of OWL prohibits object properties from being linked to other information. Thus</w:t>
      </w:r>
      <w:r w:rsidR="00DC2653">
        <w:t>,</w:t>
      </w:r>
      <w:r>
        <w:t xml:space="preserve"> the </w:t>
      </w:r>
      <w:r w:rsidRPr="00B70F2F">
        <w:t>less information that is stored in object properties the more information that can be linked to other sources.</w:t>
      </w:r>
    </w:p>
    <w:p w14:paraId="17D7E09D" w14:textId="501D3F0E" w:rsidR="006D5606" w:rsidRDefault="00440606" w:rsidP="006D5606">
      <w:pPr>
        <w:pStyle w:val="Heading1"/>
      </w:pPr>
      <w:bookmarkStart w:id="174" w:name="_Toc523128960"/>
      <w:r>
        <w:t xml:space="preserve">Upper-Level </w:t>
      </w:r>
      <w:r w:rsidR="00110FAE">
        <w:t>Semantic</w:t>
      </w:r>
      <w:r w:rsidR="001D643B">
        <w:t xml:space="preserve"> </w:t>
      </w:r>
      <w:r w:rsidR="00B92DAD">
        <w:t>Framework</w:t>
      </w:r>
      <w:bookmarkEnd w:id="174"/>
    </w:p>
    <w:p w14:paraId="1495B94B" w14:textId="306C6DE9" w:rsidR="00F22BA6" w:rsidRPr="007453B8" w:rsidRDefault="007453B8" w:rsidP="00AD7996">
      <w:pPr>
        <w:jc w:val="both"/>
      </w:pPr>
      <w:r w:rsidRPr="00371625">
        <w:rPr>
          <w:noProof/>
        </w:rPr>
        <w:drawing>
          <wp:anchor distT="0" distB="0" distL="114300" distR="114300" simplePos="0" relativeHeight="251659264" behindDoc="1" locked="0" layoutInCell="1" allowOverlap="1" wp14:anchorId="113B1392" wp14:editId="4BADCACC">
            <wp:simplePos x="0" y="0"/>
            <wp:positionH relativeFrom="column">
              <wp:posOffset>3215640</wp:posOffset>
            </wp:positionH>
            <wp:positionV relativeFrom="paragraph">
              <wp:posOffset>1728230</wp:posOffset>
            </wp:positionV>
            <wp:extent cx="2261430" cy="1986455"/>
            <wp:effectExtent l="0" t="0" r="5715" b="0"/>
            <wp:wrapTight wrapText="bothSides">
              <wp:wrapPolygon edited="0">
                <wp:start x="0" y="0"/>
                <wp:lineTo x="0" y="21338"/>
                <wp:lineTo x="21473" y="21338"/>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2335" t="16095" r="26437" b="19509"/>
                    <a:stretch/>
                  </pic:blipFill>
                  <pic:spPr bwMode="auto">
                    <a:xfrm>
                      <a:off x="0" y="0"/>
                      <a:ext cx="2261430" cy="1986455"/>
                    </a:xfrm>
                    <a:prstGeom prst="rect">
                      <a:avLst/>
                    </a:prstGeom>
                    <a:ln>
                      <a:noFill/>
                    </a:ln>
                    <a:extLst>
                      <a:ext uri="{53640926-AAD7-44D8-BBD7-CCE9431645EC}">
                        <a14:shadowObscured xmlns:a14="http://schemas.microsoft.com/office/drawing/2010/main"/>
                      </a:ext>
                    </a:extLst>
                  </pic:spPr>
                </pic:pic>
              </a:graphicData>
            </a:graphic>
          </wp:anchor>
        </w:drawing>
      </w:r>
      <w:r w:rsidR="00E52801" w:rsidRPr="004B0B3C">
        <w:t>CCO</w:t>
      </w:r>
      <w:r w:rsidR="00452AF9" w:rsidRPr="004B0B3C">
        <w:t xml:space="preserve"> is </w:t>
      </w:r>
      <w:r w:rsidR="000B1235" w:rsidRPr="004B0B3C">
        <w:t>designed</w:t>
      </w:r>
      <w:r w:rsidR="00452AF9" w:rsidRPr="004B0B3C">
        <w:t xml:space="preserve"> as a mid-level</w:t>
      </w:r>
      <w:r w:rsidR="00D90B67" w:rsidRPr="004B0B3C">
        <w:t xml:space="preserve"> extension of</w:t>
      </w:r>
      <w:r w:rsidR="00E52801" w:rsidRPr="004B0B3C">
        <w:t xml:space="preserve"> Basic Formal Ontology (BFO)</w:t>
      </w:r>
      <w:r w:rsidR="00EA105C">
        <w:t xml:space="preserve"> and the Relation Ontology (RO)</w:t>
      </w:r>
      <w:r w:rsidR="00D90B67" w:rsidRPr="004B0B3C">
        <w:t>, an upper-level ontology</w:t>
      </w:r>
      <w:r w:rsidR="00E11333">
        <w:t xml:space="preserve"> framework</w:t>
      </w:r>
      <w:r w:rsidR="00D90B67" w:rsidRPr="004B0B3C">
        <w:t xml:space="preserve"> widely used </w:t>
      </w:r>
      <w:r w:rsidR="00313F1F" w:rsidRPr="004B0B3C">
        <w:t xml:space="preserve">to </w:t>
      </w:r>
      <w:r w:rsidR="00A33DA1" w:rsidRPr="004B0B3C">
        <w:t xml:space="preserve">structure </w:t>
      </w:r>
      <w:r w:rsidR="00313F1F" w:rsidRPr="004B0B3C">
        <w:t>a</w:t>
      </w:r>
      <w:r w:rsidR="00A33DA1" w:rsidRPr="004B0B3C">
        <w:t>n</w:t>
      </w:r>
      <w:r w:rsidR="00313F1F" w:rsidRPr="004B0B3C">
        <w:t xml:space="preserve">d integrate ontologies </w:t>
      </w:r>
      <w:r w:rsidR="00D90B67" w:rsidRPr="004B0B3C">
        <w:t>in the biomedical domain</w:t>
      </w:r>
      <w:r w:rsidR="00073F9B" w:rsidRPr="004B0B3C">
        <w:t xml:space="preserve"> (Arp, et al., 2015)</w:t>
      </w:r>
      <w:r w:rsidR="00E52801" w:rsidRPr="004B0B3C">
        <w:t xml:space="preserve">. </w:t>
      </w:r>
      <w:r w:rsidR="00980DD3" w:rsidRPr="004B0B3C">
        <w:t>BFO aims to represent the most generic categories of entity</w:t>
      </w:r>
      <w:r w:rsidR="00EA105C">
        <w:t>,</w:t>
      </w:r>
      <w:r w:rsidR="00980DD3" w:rsidRPr="004B0B3C">
        <w:t xml:space="preserve"> and</w:t>
      </w:r>
      <w:r w:rsidR="00EA105C">
        <w:t xml:space="preserve"> RO</w:t>
      </w:r>
      <w:r w:rsidR="00980DD3" w:rsidRPr="004B0B3C">
        <w:t xml:space="preserve"> the most generic types of relations that hold between them</w:t>
      </w:r>
      <w:r w:rsidR="00EA105C">
        <w:t>,</w:t>
      </w:r>
      <w:r w:rsidR="00980DD3" w:rsidRPr="004B0B3C">
        <w:t xml:space="preserve"> by defining a small number of classes and relations. </w:t>
      </w:r>
      <w:r w:rsidR="00F94868" w:rsidRPr="004B0B3C">
        <w:t>CCO then extends from BFO</w:t>
      </w:r>
      <w:r w:rsidR="00EA105C">
        <w:t>-RO</w:t>
      </w:r>
      <w:r w:rsidR="00F94868" w:rsidRPr="004B0B3C">
        <w:t xml:space="preserve"> in the sense that e</w:t>
      </w:r>
      <w:r w:rsidR="00E52801" w:rsidRPr="004B0B3C">
        <w:t>very class in CCO is asserted to be a subclass of some</w:t>
      </w:r>
      <w:r w:rsidR="000E339D" w:rsidRPr="004B0B3C">
        <w:t xml:space="preserve"> class in BFO</w:t>
      </w:r>
      <w:r w:rsidR="00D527D2" w:rsidRPr="004B0B3C">
        <w:t>, and</w:t>
      </w:r>
      <w:r w:rsidR="00A25275" w:rsidRPr="004B0B3C">
        <w:t xml:space="preserve"> that</w:t>
      </w:r>
      <w:r w:rsidR="00D527D2" w:rsidRPr="004B0B3C">
        <w:t xml:space="preserve"> </w:t>
      </w:r>
      <w:r w:rsidR="00546769" w:rsidRPr="004B0B3C">
        <w:t xml:space="preserve">CCO adopts the </w:t>
      </w:r>
      <w:r w:rsidR="00901162" w:rsidRPr="004B0B3C">
        <w:t xml:space="preserve">generic </w:t>
      </w:r>
      <w:r w:rsidR="00546769" w:rsidRPr="004B0B3C">
        <w:t xml:space="preserve">relations defined in </w:t>
      </w:r>
      <w:r w:rsidR="00EA105C">
        <w:t>RO</w:t>
      </w:r>
      <w:r w:rsidR="00EA105C" w:rsidRPr="004B0B3C">
        <w:t xml:space="preserve"> </w:t>
      </w:r>
      <w:r w:rsidR="00546769" w:rsidRPr="004B0B3C">
        <w:t xml:space="preserve">(e.g., </w:t>
      </w:r>
      <w:proofErr w:type="spellStart"/>
      <w:r w:rsidR="00CA24A4" w:rsidRPr="004F7895">
        <w:rPr>
          <w:b/>
          <w:i/>
        </w:rPr>
        <w:t>has_</w:t>
      </w:r>
      <w:r w:rsidR="00546769" w:rsidRPr="004F7895">
        <w:rPr>
          <w:b/>
          <w:i/>
        </w:rPr>
        <w:t>part</w:t>
      </w:r>
      <w:proofErr w:type="spellEnd"/>
      <w:r w:rsidR="00546769" w:rsidRPr="004B0B3C">
        <w:t>)</w:t>
      </w:r>
      <w:r w:rsidR="00433F97">
        <w:t xml:space="preserve"> (Smith and </w:t>
      </w:r>
      <w:proofErr w:type="spellStart"/>
      <w:r w:rsidR="00433F97">
        <w:t>Grenon</w:t>
      </w:r>
      <w:proofErr w:type="spellEnd"/>
      <w:r w:rsidR="00433F97">
        <w:t>, 2004)</w:t>
      </w:r>
      <w:r w:rsidR="00546769" w:rsidRPr="004B0B3C">
        <w:t>.</w:t>
      </w:r>
      <w:r w:rsidR="00A43A9B" w:rsidRPr="004B0B3C">
        <w:t xml:space="preserve"> Accordingly, CCO classes</w:t>
      </w:r>
      <w:r w:rsidR="0033691A" w:rsidRPr="004B0B3C">
        <w:t xml:space="preserve"> and relations </w:t>
      </w:r>
      <w:r w:rsidR="00A43A9B" w:rsidRPr="004B0B3C">
        <w:t xml:space="preserve">are </w:t>
      </w:r>
      <w:r w:rsidR="008524A1" w:rsidRPr="004B0B3C">
        <w:t xml:space="preserve">heavily </w:t>
      </w:r>
      <w:r w:rsidR="00A43A9B" w:rsidRPr="004B0B3C">
        <w:t xml:space="preserve">constrained by </w:t>
      </w:r>
      <w:r w:rsidR="00162F29" w:rsidRPr="004B0B3C">
        <w:t>the BFO</w:t>
      </w:r>
      <w:r w:rsidR="00B67103">
        <w:t>-RO</w:t>
      </w:r>
      <w:r w:rsidR="00162F29" w:rsidRPr="004B0B3C">
        <w:t xml:space="preserve"> framework, from which it </w:t>
      </w:r>
      <w:r w:rsidR="00877CDA" w:rsidRPr="004B0B3C">
        <w:t xml:space="preserve">inherits much of its basic semantic </w:t>
      </w:r>
      <w:r w:rsidR="00877CDA" w:rsidRPr="007453B8">
        <w:t>relationships</w:t>
      </w:r>
      <w:r w:rsidR="00A43A9B" w:rsidRPr="007453B8">
        <w:t>.</w:t>
      </w:r>
    </w:p>
    <w:p w14:paraId="3D4A1D1A" w14:textId="684C403B" w:rsidR="00CF1BBA" w:rsidRPr="007453B8" w:rsidRDefault="00F22BA6" w:rsidP="00AD7996">
      <w:pPr>
        <w:jc w:val="both"/>
      </w:pPr>
      <w:r w:rsidRPr="007453B8">
        <w:t>For example</w:t>
      </w:r>
      <w:r w:rsidR="006C3659" w:rsidRPr="004B0B3C">
        <w:t xml:space="preserve">, the CCO class </w:t>
      </w:r>
      <w:r w:rsidR="004F7895">
        <w:rPr>
          <w:smallCaps/>
        </w:rPr>
        <w:t>p</w:t>
      </w:r>
      <w:r w:rsidR="006C3659" w:rsidRPr="004F7895">
        <w:rPr>
          <w:smallCaps/>
        </w:rPr>
        <w:t>erson</w:t>
      </w:r>
      <w:r w:rsidR="006C3659" w:rsidRPr="004B0B3C">
        <w:t xml:space="preserve"> is asserted to be a subclass of the BFO class </w:t>
      </w:r>
      <w:r w:rsidR="004F7895">
        <w:rPr>
          <w:smallCaps/>
        </w:rPr>
        <w:t>o</w:t>
      </w:r>
      <w:r w:rsidR="006C3659" w:rsidRPr="004F7895">
        <w:rPr>
          <w:smallCaps/>
        </w:rPr>
        <w:t>bject</w:t>
      </w:r>
      <w:r w:rsidR="00E76F95" w:rsidRPr="004B0B3C">
        <w:rPr>
          <w:i/>
        </w:rPr>
        <w:t xml:space="preserve"> </w:t>
      </w:r>
      <w:r w:rsidR="00E76F95" w:rsidRPr="004B0B3C">
        <w:t xml:space="preserve">and </w:t>
      </w:r>
      <w:r w:rsidR="00FF40BB">
        <w:rPr>
          <w:smallCaps/>
        </w:rPr>
        <w:t>city</w:t>
      </w:r>
      <w:r w:rsidR="00FF40BB" w:rsidRPr="004F7895">
        <w:rPr>
          <w:smallCaps/>
        </w:rPr>
        <w:t xml:space="preserve"> </w:t>
      </w:r>
      <w:r w:rsidR="00E76F95" w:rsidRPr="004B0B3C">
        <w:t xml:space="preserve">as a subclass of BFO </w:t>
      </w:r>
      <w:r w:rsidR="00FF40BB">
        <w:rPr>
          <w:smallCaps/>
        </w:rPr>
        <w:t>site</w:t>
      </w:r>
      <w:r w:rsidR="00E52801" w:rsidRPr="004B0B3C">
        <w:t>.</w:t>
      </w:r>
      <w:r w:rsidR="007B6E31" w:rsidRPr="004B0B3C">
        <w:t xml:space="preserve"> </w:t>
      </w:r>
      <w:r w:rsidR="00C27E71" w:rsidRPr="004B0B3C">
        <w:t xml:space="preserve">Now </w:t>
      </w:r>
      <w:r w:rsidR="00CA30E2" w:rsidRPr="004B0B3C">
        <w:t>BFO specifies that</w:t>
      </w:r>
      <w:r w:rsidR="006F1FD1" w:rsidRPr="004B0B3C">
        <w:t xml:space="preserve"> instances</w:t>
      </w:r>
      <w:r w:rsidR="00CA30E2" w:rsidRPr="004B0B3C">
        <w:t xml:space="preserve"> the class </w:t>
      </w:r>
      <w:r w:rsidR="00F279AA">
        <w:rPr>
          <w:smallCaps/>
        </w:rPr>
        <w:t>o</w:t>
      </w:r>
      <w:r w:rsidR="00CA30E2" w:rsidRPr="00F279AA">
        <w:rPr>
          <w:smallCaps/>
        </w:rPr>
        <w:t>bject</w:t>
      </w:r>
      <w:r w:rsidR="00CA30E2" w:rsidRPr="004B0B3C">
        <w:rPr>
          <w:i/>
        </w:rPr>
        <w:t xml:space="preserve"> </w:t>
      </w:r>
      <w:r w:rsidR="006F1FD1" w:rsidRPr="004B0B3C">
        <w:t xml:space="preserve">are </w:t>
      </w:r>
      <w:r w:rsidR="00CA30E2" w:rsidRPr="004B0B3C">
        <w:t xml:space="preserve">related to </w:t>
      </w:r>
      <w:r w:rsidR="006F1FD1" w:rsidRPr="004B0B3C">
        <w:t xml:space="preserve">instances of </w:t>
      </w:r>
      <w:r w:rsidR="00CA30E2" w:rsidRPr="004B0B3C">
        <w:t xml:space="preserve">the class </w:t>
      </w:r>
      <w:r w:rsidR="004F7895">
        <w:rPr>
          <w:smallCaps/>
        </w:rPr>
        <w:t>q</w:t>
      </w:r>
      <w:r w:rsidR="00CA30E2" w:rsidRPr="004F7895">
        <w:rPr>
          <w:smallCaps/>
        </w:rPr>
        <w:t xml:space="preserve">uality </w:t>
      </w:r>
      <w:r w:rsidR="00CA30E2" w:rsidRPr="004B0B3C">
        <w:t>by means of the</w:t>
      </w:r>
      <w:r w:rsidR="00FF40BB">
        <w:t xml:space="preserve"> RO</w:t>
      </w:r>
      <w:r w:rsidR="00CA30E2" w:rsidRPr="004B0B3C">
        <w:t xml:space="preserve"> </w:t>
      </w:r>
      <w:proofErr w:type="spellStart"/>
      <w:r w:rsidR="00FF40BB">
        <w:rPr>
          <w:b/>
          <w:i/>
        </w:rPr>
        <w:t>located_in</w:t>
      </w:r>
      <w:proofErr w:type="spellEnd"/>
      <w:r w:rsidR="00A43A9B" w:rsidRPr="004B0B3C">
        <w:t xml:space="preserve"> relation. </w:t>
      </w:r>
      <w:r w:rsidR="00CA30E2" w:rsidRPr="004B0B3C">
        <w:t xml:space="preserve">Therefore, CCO likewise specifies that </w:t>
      </w:r>
      <w:r w:rsidR="006F1FD1" w:rsidRPr="004B0B3C">
        <w:t xml:space="preserve">instances of </w:t>
      </w:r>
      <w:r w:rsidR="00CA30E2" w:rsidRPr="004B0B3C">
        <w:t xml:space="preserve">the class </w:t>
      </w:r>
      <w:r w:rsidR="004F7895">
        <w:rPr>
          <w:smallCaps/>
        </w:rPr>
        <w:t>p</w:t>
      </w:r>
      <w:r w:rsidR="00CA30E2" w:rsidRPr="004F7895">
        <w:rPr>
          <w:smallCaps/>
        </w:rPr>
        <w:t>erson</w:t>
      </w:r>
      <w:r w:rsidR="006F1FD1" w:rsidRPr="004B0B3C">
        <w:t xml:space="preserve"> are </w:t>
      </w:r>
      <w:r w:rsidR="00CA30E2" w:rsidRPr="004B0B3C">
        <w:t xml:space="preserve">related to </w:t>
      </w:r>
      <w:r w:rsidR="006F1FD1" w:rsidRPr="004B0B3C">
        <w:t xml:space="preserve">instances of </w:t>
      </w:r>
      <w:r w:rsidR="00CA30E2" w:rsidRPr="004B0B3C">
        <w:t xml:space="preserve">the class </w:t>
      </w:r>
      <w:r w:rsidR="00FF40BB">
        <w:rPr>
          <w:smallCaps/>
        </w:rPr>
        <w:t>city</w:t>
      </w:r>
      <w:r w:rsidR="00FF40BB" w:rsidRPr="004B0B3C">
        <w:t xml:space="preserve"> </w:t>
      </w:r>
      <w:r w:rsidR="00CA30E2" w:rsidRPr="004B0B3C">
        <w:t xml:space="preserve">by means of the </w:t>
      </w:r>
      <w:proofErr w:type="spellStart"/>
      <w:r w:rsidR="00FF40BB">
        <w:rPr>
          <w:b/>
          <w:i/>
        </w:rPr>
        <w:t>located_in</w:t>
      </w:r>
      <w:proofErr w:type="spellEnd"/>
      <w:r w:rsidR="00CA30E2" w:rsidRPr="004B0B3C">
        <w:rPr>
          <w:i/>
        </w:rPr>
        <w:t xml:space="preserve"> </w:t>
      </w:r>
      <w:r w:rsidR="00CA30E2" w:rsidRPr="004B0B3C">
        <w:t>rel</w:t>
      </w:r>
      <w:r w:rsidR="00CA30E2" w:rsidRPr="007453B8">
        <w:t>ation.</w:t>
      </w:r>
      <w:r w:rsidR="004409C4" w:rsidRPr="007453B8">
        <w:t xml:space="preserve"> </w:t>
      </w:r>
    </w:p>
    <w:p w14:paraId="62CE1078" w14:textId="504904C1" w:rsidR="00341FB3" w:rsidRPr="007453B8" w:rsidRDefault="004F7E8B" w:rsidP="00AD7996">
      <w:pPr>
        <w:jc w:val="both"/>
      </w:pPr>
      <w:r w:rsidRPr="007453B8">
        <w:t xml:space="preserve">Because CCO </w:t>
      </w:r>
      <w:r w:rsidR="00EF58F0" w:rsidRPr="004B0B3C">
        <w:t>takes a top-down approach to ontology development</w:t>
      </w:r>
      <w:r w:rsidRPr="004B0B3C">
        <w:t xml:space="preserve">, understanding this basic upper-level semantic framework </w:t>
      </w:r>
      <w:r w:rsidR="002D59D4" w:rsidRPr="004B0B3C">
        <w:t>is crucial for constructing domain-level CCO extension ontologies.</w:t>
      </w:r>
      <w:r w:rsidR="00EF58F0" w:rsidRPr="004B0B3C">
        <w:t xml:space="preserve"> </w:t>
      </w:r>
      <w:r w:rsidR="00F02BD0" w:rsidRPr="004B0B3C">
        <w:t>The methodology behind the CCO does not require</w:t>
      </w:r>
      <w:r w:rsidR="00EF58F0" w:rsidRPr="004B0B3C">
        <w:t xml:space="preserve"> reinvent</w:t>
      </w:r>
      <w:r w:rsidR="00F02BD0" w:rsidRPr="004B0B3C">
        <w:t>ing</w:t>
      </w:r>
      <w:r w:rsidR="00EF58F0" w:rsidRPr="004B0B3C">
        <w:t xml:space="preserve"> the semantics of an ontology anew for each domain. Rather, it </w:t>
      </w:r>
      <w:r w:rsidR="005F410B" w:rsidRPr="004B0B3C">
        <w:t>categorizes entities and relations in a way conformant to the</w:t>
      </w:r>
      <w:r w:rsidR="00EF58F0" w:rsidRPr="004B0B3C">
        <w:t xml:space="preserve"> generic semantic structure </w:t>
      </w:r>
      <w:r w:rsidR="005F410B" w:rsidRPr="004B0B3C">
        <w:t>inherited from BFO.</w:t>
      </w:r>
      <w:r w:rsidR="007863A3" w:rsidRPr="004B0B3C">
        <w:t xml:space="preserve"> </w:t>
      </w:r>
      <w:r w:rsidR="00980DD3" w:rsidRPr="004B0B3C">
        <w:t>The purpose of this section</w:t>
      </w:r>
      <w:r w:rsidR="00AD67A7" w:rsidRPr="004B0B3C">
        <w:t>, then,</w:t>
      </w:r>
      <w:r w:rsidR="00980DD3" w:rsidRPr="004B0B3C">
        <w:t xml:space="preserve"> is to present an overview of BFO’s classes and relations and how they work </w:t>
      </w:r>
      <w:r w:rsidR="00980DD3" w:rsidRPr="007453B8">
        <w:t xml:space="preserve">together to construct a basic model of </w:t>
      </w:r>
      <w:r w:rsidR="00F02BD0" w:rsidRPr="007453B8">
        <w:t>reality</w:t>
      </w:r>
      <w:r w:rsidR="00980DD3" w:rsidRPr="007453B8">
        <w:t>.</w:t>
      </w:r>
    </w:p>
    <w:p w14:paraId="165AC38F" w14:textId="624C16AF" w:rsidR="00341FB3" w:rsidRPr="004B0B3C" w:rsidRDefault="00341FB3" w:rsidP="00AD7996">
      <w:pPr>
        <w:jc w:val="both"/>
      </w:pPr>
      <w:r w:rsidRPr="007453B8">
        <w:t>The</w:t>
      </w:r>
      <w:r w:rsidRPr="004B0B3C">
        <w:t xml:space="preserve"> five areas this section covers are: (1) objects and processes, (2) attributes, (3) time and place, (4) parthood and aggregation, and (5) fiat entities.</w:t>
      </w:r>
      <w:r w:rsidR="00B32186">
        <w:t xml:space="preserve"> </w:t>
      </w:r>
      <w:r w:rsidR="009E7F6D">
        <w:t xml:space="preserve">The discussion of these areas </w:t>
      </w:r>
      <w:r w:rsidR="004B03CC">
        <w:t xml:space="preserve">in the first five subsections </w:t>
      </w:r>
      <w:r w:rsidR="009E7F6D">
        <w:t xml:space="preserve">will ignore some of the </w:t>
      </w:r>
      <w:r w:rsidR="004B03CC">
        <w:t xml:space="preserve">finer details of BFO’s class hierarchy, but </w:t>
      </w:r>
      <w:r w:rsidR="00B9729A">
        <w:t>the sixth subsection presents a snapshot of the complete BFO class hierarchy</w:t>
      </w:r>
      <w:r w:rsidR="00C16CE3">
        <w:t xml:space="preserve"> </w:t>
      </w:r>
      <w:r w:rsidR="00C75C78">
        <w:t>(s</w:t>
      </w:r>
      <w:r w:rsidR="00C16CE3">
        <w:t xml:space="preserve">ee </w:t>
      </w:r>
      <w:r w:rsidR="00AB2470">
        <w:t>Arp, et al., 2015).</w:t>
      </w:r>
    </w:p>
    <w:p w14:paraId="330CF102" w14:textId="77777777" w:rsidR="0027273D" w:rsidRPr="004B0B3C" w:rsidRDefault="00E746AA" w:rsidP="00D61D86">
      <w:pPr>
        <w:pStyle w:val="Heading2"/>
      </w:pPr>
      <w:bookmarkStart w:id="175" w:name="_Toc523128961"/>
      <w:r w:rsidRPr="004B0B3C">
        <w:lastRenderedPageBreak/>
        <w:t>Objects and Processes</w:t>
      </w:r>
      <w:bookmarkEnd w:id="175"/>
    </w:p>
    <w:p w14:paraId="53842048" w14:textId="234A1825" w:rsidR="00546DDE" w:rsidRPr="007453B8" w:rsidRDefault="00F7464B" w:rsidP="00AD7996">
      <w:pPr>
        <w:jc w:val="both"/>
      </w:pPr>
      <w:r w:rsidRPr="004B0B3C">
        <w:t>The principal ontological distinction in Basic Formal Ontology is between</w:t>
      </w:r>
      <w:r w:rsidR="009D6A1B" w:rsidRPr="004B0B3C">
        <w:t xml:space="preserve"> the class </w:t>
      </w:r>
      <w:r w:rsidR="00CA7BFB">
        <w:rPr>
          <w:smallCaps/>
        </w:rPr>
        <w:t>o</w:t>
      </w:r>
      <w:r w:rsidR="009D6A1B" w:rsidRPr="00CA7BFB">
        <w:rPr>
          <w:smallCaps/>
        </w:rPr>
        <w:t>bject</w:t>
      </w:r>
      <w:r w:rsidRPr="004B0B3C">
        <w:t xml:space="preserve"> </w:t>
      </w:r>
      <w:r w:rsidR="009D6A1B" w:rsidRPr="004B0B3C">
        <w:t>and</w:t>
      </w:r>
      <w:r w:rsidR="00811A86" w:rsidRPr="004B0B3C">
        <w:t xml:space="preserve"> </w:t>
      </w:r>
      <w:r w:rsidR="00CA7BFB">
        <w:rPr>
          <w:smallCaps/>
        </w:rPr>
        <w:t>p</w:t>
      </w:r>
      <w:r w:rsidR="009D6A1B" w:rsidRPr="00CA7BFB">
        <w:rPr>
          <w:smallCaps/>
        </w:rPr>
        <w:t>rocess</w:t>
      </w:r>
      <w:r w:rsidR="00097D53">
        <w:rPr>
          <w:smallCaps/>
        </w:rPr>
        <w:t xml:space="preserve"> (</w:t>
      </w:r>
      <w:r w:rsidR="00895527" w:rsidRPr="00895527">
        <w:t>Smith</w:t>
      </w:r>
      <w:r w:rsidR="00EB1EB4">
        <w:t>, 199</w:t>
      </w:r>
      <w:r w:rsidR="00895527">
        <w:t xml:space="preserve">8; </w:t>
      </w:r>
      <w:r w:rsidR="00947936">
        <w:t xml:space="preserve">2012; </w:t>
      </w:r>
      <w:r w:rsidR="00097D53">
        <w:t>Bittner, et al., 2004</w:t>
      </w:r>
      <w:r w:rsidR="00097D53">
        <w:rPr>
          <w:smallCaps/>
        </w:rPr>
        <w:t>)</w:t>
      </w:r>
      <w:r w:rsidR="00811A86" w:rsidRPr="004B0B3C">
        <w:t xml:space="preserve">. Examples of objects include </w:t>
      </w:r>
      <w:r w:rsidR="00D15BA9" w:rsidRPr="004B0B3C">
        <w:t>persons</w:t>
      </w:r>
      <w:r w:rsidR="00811A86" w:rsidRPr="004B0B3C">
        <w:t xml:space="preserve">, </w:t>
      </w:r>
      <w:r w:rsidR="00D15BA9" w:rsidRPr="004B0B3C">
        <w:t>artifacts (</w:t>
      </w:r>
      <w:r w:rsidR="00811A86" w:rsidRPr="004B0B3C">
        <w:t>vehicles</w:t>
      </w:r>
      <w:r w:rsidR="00D15BA9" w:rsidRPr="004B0B3C">
        <w:t>, buildings, machines, tools)</w:t>
      </w:r>
      <w:r w:rsidR="00811A86" w:rsidRPr="004B0B3C">
        <w:t>,</w:t>
      </w:r>
      <w:r w:rsidR="00D15BA9" w:rsidRPr="004B0B3C">
        <w:t xml:space="preserve"> and natural objects (proteins</w:t>
      </w:r>
      <w:r w:rsidR="00A135D5" w:rsidRPr="004B0B3C">
        <w:t>, meteorites</w:t>
      </w:r>
      <w:r w:rsidR="00D15BA9" w:rsidRPr="004B0B3C">
        <w:t>)</w:t>
      </w:r>
      <w:r w:rsidR="00811A86" w:rsidRPr="004B0B3C">
        <w:t>. Examples of processes in include actions</w:t>
      </w:r>
      <w:r w:rsidR="009D6A1B" w:rsidRPr="004B0B3C">
        <w:t xml:space="preserve"> </w:t>
      </w:r>
      <w:r w:rsidR="003A525C" w:rsidRPr="004B0B3C">
        <w:t xml:space="preserve">and events </w:t>
      </w:r>
      <w:r w:rsidR="009D6A1B" w:rsidRPr="004B0B3C">
        <w:t>(planning, artifact processing, criminal acts)</w:t>
      </w:r>
      <w:r w:rsidR="00811A86" w:rsidRPr="004B0B3C">
        <w:t>,</w:t>
      </w:r>
      <w:r w:rsidR="009D6A1B" w:rsidRPr="004B0B3C">
        <w:t xml:space="preserve"> </w:t>
      </w:r>
      <w:r w:rsidR="00811A86" w:rsidRPr="004B0B3C">
        <w:t>states</w:t>
      </w:r>
      <w:r w:rsidR="009D6A1B" w:rsidRPr="004B0B3C">
        <w:t xml:space="preserve"> (the </w:t>
      </w:r>
      <w:r w:rsidR="009D6A1B" w:rsidRPr="007453B8">
        <w:t>state of being employed), and changes (loss of employment)</w:t>
      </w:r>
      <w:r w:rsidR="003A525C" w:rsidRPr="007453B8">
        <w:t>.</w:t>
      </w:r>
      <w:r w:rsidR="00546DDE" w:rsidRPr="007453B8">
        <w:t xml:space="preserve"> The </w:t>
      </w:r>
      <w:r w:rsidR="0021539E" w:rsidRPr="007453B8">
        <w:t>relational pattern</w:t>
      </w:r>
      <w:r w:rsidR="00546DDE" w:rsidRPr="007453B8">
        <w:t xml:space="preserve"> is:</w:t>
      </w:r>
    </w:p>
    <w:p w14:paraId="0ED739A9" w14:textId="77777777" w:rsidR="00546DDE" w:rsidRPr="007453B8" w:rsidRDefault="00546DDE" w:rsidP="00AD7996">
      <w:pPr>
        <w:spacing w:after="0"/>
      </w:pPr>
      <w:r w:rsidRPr="007453B8">
        <w:tab/>
      </w:r>
      <w:r w:rsidR="00CA7BFB" w:rsidRPr="007453B8">
        <w:rPr>
          <w:smallCaps/>
        </w:rPr>
        <w:t>o</w:t>
      </w:r>
      <w:r w:rsidRPr="007453B8">
        <w:rPr>
          <w:smallCaps/>
        </w:rPr>
        <w:t>bject</w:t>
      </w:r>
      <w:r w:rsidRPr="007453B8">
        <w:t xml:space="preserve"> </w:t>
      </w:r>
      <w:proofErr w:type="spellStart"/>
      <w:r w:rsidRPr="007453B8">
        <w:rPr>
          <w:b/>
          <w:i/>
        </w:rPr>
        <w:t>participates_in</w:t>
      </w:r>
      <w:proofErr w:type="spellEnd"/>
      <w:r w:rsidRPr="007453B8">
        <w:t xml:space="preserve"> </w:t>
      </w:r>
      <w:r w:rsidR="00CA7BFB" w:rsidRPr="007453B8">
        <w:rPr>
          <w:smallCaps/>
        </w:rPr>
        <w:t>p</w:t>
      </w:r>
      <w:r w:rsidRPr="007453B8">
        <w:rPr>
          <w:smallCaps/>
        </w:rPr>
        <w:t>rocess</w:t>
      </w:r>
    </w:p>
    <w:p w14:paraId="2E581E2E" w14:textId="6C8D1AF5" w:rsidR="00F42B64" w:rsidRPr="007453B8" w:rsidRDefault="00546DDE" w:rsidP="00AD7996">
      <w:r w:rsidRPr="007453B8">
        <w:tab/>
      </w:r>
      <w:r w:rsidR="00CA7BFB" w:rsidRPr="007453B8">
        <w:rPr>
          <w:smallCaps/>
        </w:rPr>
        <w:t>p</w:t>
      </w:r>
      <w:r w:rsidRPr="007453B8">
        <w:rPr>
          <w:smallCaps/>
        </w:rPr>
        <w:t>rocess</w:t>
      </w:r>
      <w:r w:rsidRPr="007453B8">
        <w:t xml:space="preserve"> </w:t>
      </w:r>
      <w:proofErr w:type="spellStart"/>
      <w:r w:rsidRPr="007453B8">
        <w:rPr>
          <w:b/>
          <w:i/>
        </w:rPr>
        <w:t>has_participant</w:t>
      </w:r>
      <w:proofErr w:type="spellEnd"/>
      <w:r w:rsidRPr="007453B8">
        <w:t xml:space="preserve"> </w:t>
      </w:r>
      <w:r w:rsidR="00CA7BFB" w:rsidRPr="007453B8">
        <w:rPr>
          <w:smallCaps/>
        </w:rPr>
        <w:t>o</w:t>
      </w:r>
      <w:r w:rsidRPr="007453B8">
        <w:rPr>
          <w:smallCaps/>
        </w:rPr>
        <w:t>bject</w:t>
      </w:r>
    </w:p>
    <w:p w14:paraId="058A8BAD" w14:textId="77777777" w:rsidR="00F42B64" w:rsidRPr="004B0B3C" w:rsidRDefault="00135438" w:rsidP="00AD7996">
      <w:pPr>
        <w:jc w:val="both"/>
      </w:pPr>
      <w:r w:rsidRPr="007453B8">
        <w:t>Note that</w:t>
      </w:r>
      <w:r w:rsidRPr="004B0B3C">
        <w:t xml:space="preserve"> although m</w:t>
      </w:r>
      <w:r w:rsidR="00F42B64" w:rsidRPr="004B0B3C">
        <w:t xml:space="preserve">ost processes involve an object </w:t>
      </w:r>
      <w:r w:rsidR="00DF63FA" w:rsidRPr="004B0B3C">
        <w:t>actively changing something</w:t>
      </w:r>
      <w:r w:rsidRPr="004B0B3C">
        <w:t xml:space="preserve"> or passively undergoing change, </w:t>
      </w:r>
      <w:r w:rsidR="00CA7BFB">
        <w:rPr>
          <w:smallCaps/>
        </w:rPr>
        <w:t>p</w:t>
      </w:r>
      <w:r w:rsidR="00DF63FA" w:rsidRPr="00CA7BFB">
        <w:rPr>
          <w:smallCaps/>
        </w:rPr>
        <w:t>rocess</w:t>
      </w:r>
      <w:r w:rsidR="00DF63FA" w:rsidRPr="004B0B3C">
        <w:rPr>
          <w:i/>
        </w:rPr>
        <w:t xml:space="preserve"> </w:t>
      </w:r>
      <w:r w:rsidR="00DF63FA" w:rsidRPr="004B0B3C">
        <w:t>also includes</w:t>
      </w:r>
      <w:r w:rsidR="00422A8A" w:rsidRPr="004B0B3C">
        <w:t xml:space="preserve"> object states, in which an object does not change </w:t>
      </w:r>
      <w:r w:rsidR="00535857" w:rsidRPr="004B0B3C">
        <w:t xml:space="preserve">with respect to one of its attributes </w:t>
      </w:r>
      <w:r w:rsidR="00422A8A" w:rsidRPr="004B0B3C">
        <w:t>over some period of time.</w:t>
      </w:r>
      <w:r w:rsidR="00350198" w:rsidRPr="004B0B3C">
        <w:t xml:space="preserve"> </w:t>
      </w:r>
      <w:r w:rsidR="005A4B60" w:rsidRPr="004B0B3C">
        <w:t xml:space="preserve">Thus, we can </w:t>
      </w:r>
      <w:r w:rsidR="00F62029" w:rsidRPr="004B0B3C">
        <w:t>describe a person (</w:t>
      </w:r>
      <w:r w:rsidR="0099742B" w:rsidRPr="004B0B3C">
        <w:t xml:space="preserve">an </w:t>
      </w:r>
      <w:r w:rsidR="00F62029" w:rsidRPr="004B0B3C">
        <w:t xml:space="preserve">object) having the role of surgeon (an attribute) </w:t>
      </w:r>
      <w:r w:rsidR="00021AC2" w:rsidRPr="004B0B3C">
        <w:t>over</w:t>
      </w:r>
      <w:r w:rsidR="00F62029" w:rsidRPr="004B0B3C">
        <w:t xml:space="preserve"> s</w:t>
      </w:r>
      <w:r w:rsidR="00F04249" w:rsidRPr="004B0B3C">
        <w:t xml:space="preserve">ome </w:t>
      </w:r>
      <w:r w:rsidR="00A33A10" w:rsidRPr="004B0B3C">
        <w:t xml:space="preserve">specific </w:t>
      </w:r>
      <w:r w:rsidR="00F04249" w:rsidRPr="004B0B3C">
        <w:t xml:space="preserve">period of time. </w:t>
      </w:r>
      <w:r w:rsidR="00422A8A" w:rsidRPr="004B0B3C">
        <w:t xml:space="preserve">This </w:t>
      </w:r>
      <w:r w:rsidR="00F04249" w:rsidRPr="004B0B3C">
        <w:t xml:space="preserve">notion of an object state </w:t>
      </w:r>
      <w:r w:rsidR="00DF63FA" w:rsidRPr="004B0B3C">
        <w:t xml:space="preserve">is captured by the CCO class </w:t>
      </w:r>
      <w:r w:rsidR="00CA7BFB">
        <w:rPr>
          <w:smallCaps/>
        </w:rPr>
        <w:t>s</w:t>
      </w:r>
      <w:r w:rsidR="00DF63FA" w:rsidRPr="00CA7BFB">
        <w:rPr>
          <w:smallCaps/>
        </w:rPr>
        <w:t>tasis</w:t>
      </w:r>
      <w:r w:rsidR="00DF63FA" w:rsidRPr="004B0B3C">
        <w:t>, which will be d</w:t>
      </w:r>
      <w:r w:rsidR="00D0592D">
        <w:t>iscuss</w:t>
      </w:r>
      <w:r w:rsidR="000C7349">
        <w:t>ed more fully in Section 4</w:t>
      </w:r>
      <w:r w:rsidR="00DF63FA" w:rsidRPr="004B0B3C">
        <w:t>.4.</w:t>
      </w:r>
    </w:p>
    <w:p w14:paraId="2F1D31D5" w14:textId="77777777" w:rsidR="00AC02BE" w:rsidRPr="004B0B3C" w:rsidRDefault="00E746AA" w:rsidP="00D61D86">
      <w:pPr>
        <w:pStyle w:val="Heading2"/>
      </w:pPr>
      <w:bookmarkStart w:id="176" w:name="_Toc523128962"/>
      <w:r w:rsidRPr="00D61D86">
        <w:t>Attributes</w:t>
      </w:r>
      <w:bookmarkEnd w:id="176"/>
    </w:p>
    <w:p w14:paraId="37AF9709" w14:textId="31ADF5F9" w:rsidR="00A9605B" w:rsidRPr="00E86747" w:rsidRDefault="000A1803" w:rsidP="00AD7996">
      <w:pPr>
        <w:jc w:val="both"/>
      </w:pPr>
      <w:r w:rsidRPr="004B0B3C">
        <w:t xml:space="preserve">BFO draws a distinction between </w:t>
      </w:r>
      <w:r w:rsidR="00546DDE" w:rsidRPr="004B0B3C">
        <w:t xml:space="preserve">several </w:t>
      </w:r>
      <w:r w:rsidR="00A30AA4" w:rsidRPr="004B0B3C">
        <w:t>types of object attributes</w:t>
      </w:r>
      <w:r w:rsidR="00EB1EB4">
        <w:t xml:space="preserve"> (Smith, 1998)</w:t>
      </w:r>
      <w:r w:rsidR="008D0E5A" w:rsidRPr="004B0B3C">
        <w:t>.</w:t>
      </w:r>
      <w:r w:rsidR="00B7271E" w:rsidRPr="004B0B3C">
        <w:t xml:space="preserve"> </w:t>
      </w:r>
      <w:r w:rsidR="00A30AA4" w:rsidRPr="004B0B3C">
        <w:t>It</w:t>
      </w:r>
      <w:r w:rsidR="00B7271E" w:rsidRPr="004B0B3C">
        <w:t xml:space="preserve"> distinguishes </w:t>
      </w:r>
      <w:r w:rsidR="00A30AA4" w:rsidRPr="004B0B3C">
        <w:t xml:space="preserve">first </w:t>
      </w:r>
      <w:r w:rsidR="00B7271E" w:rsidRPr="004B0B3C">
        <w:t xml:space="preserve">between attributes which can migrate between objects and </w:t>
      </w:r>
      <w:r w:rsidR="007E1003" w:rsidRPr="004B0B3C">
        <w:t xml:space="preserve">those </w:t>
      </w:r>
      <w:r w:rsidR="00B7271E" w:rsidRPr="004B0B3C">
        <w:t xml:space="preserve">which are tied to just one specific object. In BFO terminology, the former are called </w:t>
      </w:r>
      <w:r w:rsidR="00CA7BFB">
        <w:rPr>
          <w:smallCaps/>
        </w:rPr>
        <w:t>generically dependent c</w:t>
      </w:r>
      <w:r w:rsidR="00B7271E" w:rsidRPr="00CA7BFB">
        <w:rPr>
          <w:smallCaps/>
        </w:rPr>
        <w:t xml:space="preserve">ontinuant </w:t>
      </w:r>
      <w:r w:rsidR="00B7271E" w:rsidRPr="004B0B3C">
        <w:t xml:space="preserve">and the latter </w:t>
      </w:r>
      <w:r w:rsidR="00C3535B">
        <w:rPr>
          <w:smallCaps/>
        </w:rPr>
        <w:t>s</w:t>
      </w:r>
      <w:r w:rsidR="00C9779A" w:rsidRPr="00C3535B">
        <w:rPr>
          <w:smallCaps/>
        </w:rPr>
        <w:t xml:space="preserve">pecifically </w:t>
      </w:r>
      <w:r w:rsidR="00C3535B">
        <w:rPr>
          <w:smallCaps/>
        </w:rPr>
        <w:t>dependent c</w:t>
      </w:r>
      <w:r w:rsidR="00B7271E" w:rsidRPr="00C3535B">
        <w:rPr>
          <w:smallCaps/>
        </w:rPr>
        <w:t>ontinuant</w:t>
      </w:r>
      <w:r w:rsidR="00EB1EB4">
        <w:rPr>
          <w:smallCaps/>
        </w:rPr>
        <w:t xml:space="preserve"> </w:t>
      </w:r>
      <w:r w:rsidR="00EB1EB4" w:rsidRPr="00EB1EB4">
        <w:t>(</w:t>
      </w:r>
      <w:proofErr w:type="spellStart"/>
      <w:r w:rsidR="00EB1EB4">
        <w:t>Ceusters</w:t>
      </w:r>
      <w:proofErr w:type="spellEnd"/>
      <w:r w:rsidR="00EB1EB4">
        <w:t xml:space="preserve"> and Smith, 2015</w:t>
      </w:r>
      <w:r w:rsidR="00EB1EB4" w:rsidRPr="00EB1EB4">
        <w:t>)</w:t>
      </w:r>
      <w:r w:rsidR="00B7271E" w:rsidRPr="004B0B3C">
        <w:t xml:space="preserve">. </w:t>
      </w:r>
      <w:r w:rsidR="007E1003" w:rsidRPr="004B0B3C">
        <w:t>The most perspicuous example of the former is information, which can belong to different objects simultaneously (copies of a book, or of a file on multiple hard drives).</w:t>
      </w:r>
      <w:r w:rsidR="004E66A8" w:rsidRPr="004B0B3C">
        <w:t xml:space="preserve"> Information is discuss</w:t>
      </w:r>
      <w:r w:rsidR="000C7349">
        <w:t>ed in greater depth in Section 4</w:t>
      </w:r>
      <w:r w:rsidR="004E66A8" w:rsidRPr="004B0B3C">
        <w:t>.1.</w:t>
      </w:r>
      <w:r w:rsidR="00CF5796" w:rsidRPr="004B0B3C">
        <w:t xml:space="preserve"> </w:t>
      </w:r>
      <w:r w:rsidR="00503B0F" w:rsidRPr="004B0B3C">
        <w:t xml:space="preserve">In BFO, the </w:t>
      </w:r>
      <w:r w:rsidR="00856638" w:rsidRPr="004B0B3C">
        <w:t>latter clas</w:t>
      </w:r>
      <w:r w:rsidR="008F1793" w:rsidRPr="004B0B3C">
        <w:t>s (</w:t>
      </w:r>
      <w:r w:rsidR="00743AF5">
        <w:rPr>
          <w:smallCaps/>
        </w:rPr>
        <w:t>specifically dependent c</w:t>
      </w:r>
      <w:r w:rsidR="00856638" w:rsidRPr="00743AF5">
        <w:rPr>
          <w:smallCaps/>
        </w:rPr>
        <w:t>ontinuant</w:t>
      </w:r>
      <w:r w:rsidR="008F1793" w:rsidRPr="004B0B3C">
        <w:t xml:space="preserve">) </w:t>
      </w:r>
      <w:r w:rsidR="00503B0F" w:rsidRPr="004B0B3C">
        <w:t xml:space="preserve">is divided into </w:t>
      </w:r>
      <w:r w:rsidR="00CF5796" w:rsidRPr="004B0B3C">
        <w:t xml:space="preserve">several subclasses, which will be discussed below. </w:t>
      </w:r>
      <w:r w:rsidR="00BA57D4" w:rsidRPr="004B0B3C">
        <w:t xml:space="preserve">The </w:t>
      </w:r>
      <w:proofErr w:type="spellStart"/>
      <w:r w:rsidR="00BA57D4" w:rsidRPr="00743AF5">
        <w:rPr>
          <w:b/>
          <w:i/>
        </w:rPr>
        <w:t>bearer_of</w:t>
      </w:r>
      <w:proofErr w:type="spellEnd"/>
      <w:r w:rsidR="00BA57D4" w:rsidRPr="004B0B3C">
        <w:t xml:space="preserve"> relation and its inverse, </w:t>
      </w:r>
      <w:proofErr w:type="spellStart"/>
      <w:r w:rsidR="00BA57D4" w:rsidRPr="00743AF5">
        <w:rPr>
          <w:b/>
          <w:i/>
        </w:rPr>
        <w:t>inheres_in</w:t>
      </w:r>
      <w:proofErr w:type="spellEnd"/>
      <w:r w:rsidR="00BA57D4" w:rsidRPr="004B0B3C">
        <w:t xml:space="preserve">, is used between objects and their </w:t>
      </w:r>
      <w:r w:rsidR="00BA57D4" w:rsidRPr="00E86747">
        <w:t>attributes</w:t>
      </w:r>
      <w:r w:rsidR="00A9605B" w:rsidRPr="00E86747">
        <w:t>:</w:t>
      </w:r>
    </w:p>
    <w:p w14:paraId="6642124D" w14:textId="77777777" w:rsidR="00A9605B" w:rsidRPr="00E86747" w:rsidRDefault="00A9605B" w:rsidP="00AD7996">
      <w:pPr>
        <w:spacing w:after="0"/>
      </w:pPr>
      <w:r w:rsidRPr="00E86747">
        <w:tab/>
      </w:r>
      <w:r w:rsidR="00BA2895" w:rsidRPr="00E86747">
        <w:rPr>
          <w:smallCaps/>
        </w:rPr>
        <w:t>o</w:t>
      </w:r>
      <w:r w:rsidRPr="00E86747">
        <w:rPr>
          <w:smallCaps/>
        </w:rPr>
        <w:t>bject</w:t>
      </w:r>
      <w:r w:rsidRPr="00E86747">
        <w:t xml:space="preserve"> </w:t>
      </w:r>
      <w:proofErr w:type="spellStart"/>
      <w:r w:rsidRPr="00E86747">
        <w:rPr>
          <w:b/>
          <w:i/>
        </w:rPr>
        <w:t>bearer_of</w:t>
      </w:r>
      <w:proofErr w:type="spellEnd"/>
      <w:r w:rsidRPr="00E86747">
        <w:t xml:space="preserve"> </w:t>
      </w:r>
      <w:r w:rsidR="00BA2895" w:rsidRPr="00E86747">
        <w:rPr>
          <w:smallCaps/>
        </w:rPr>
        <w:t>generically d</w:t>
      </w:r>
      <w:r w:rsidR="00B47108" w:rsidRPr="00E86747">
        <w:rPr>
          <w:smallCaps/>
        </w:rPr>
        <w:t>epen</w:t>
      </w:r>
      <w:r w:rsidR="00BA2895" w:rsidRPr="00E86747">
        <w:rPr>
          <w:smallCaps/>
        </w:rPr>
        <w:t>dent c</w:t>
      </w:r>
      <w:r w:rsidRPr="00E86747">
        <w:rPr>
          <w:smallCaps/>
        </w:rPr>
        <w:t>ontinuant</w:t>
      </w:r>
    </w:p>
    <w:p w14:paraId="166776BD" w14:textId="79C21E08" w:rsidR="00A81E2E" w:rsidRPr="00E86747" w:rsidRDefault="00A81E2E" w:rsidP="00AD7996">
      <w:r w:rsidRPr="00E86747">
        <w:tab/>
      </w:r>
      <w:r w:rsidR="00BA2895" w:rsidRPr="00E86747">
        <w:rPr>
          <w:smallCaps/>
        </w:rPr>
        <w:t>generically dependent c</w:t>
      </w:r>
      <w:r w:rsidR="00B47108" w:rsidRPr="00E86747">
        <w:rPr>
          <w:smallCaps/>
        </w:rPr>
        <w:t>ontinuant</w:t>
      </w:r>
      <w:r w:rsidR="00B47108" w:rsidRPr="00AD7996">
        <w:rPr>
          <w:smallCaps/>
        </w:rPr>
        <w:t xml:space="preserve"> </w:t>
      </w:r>
      <w:proofErr w:type="spellStart"/>
      <w:r w:rsidRPr="00E86747">
        <w:rPr>
          <w:b/>
          <w:i/>
        </w:rPr>
        <w:t>inheres_in</w:t>
      </w:r>
      <w:proofErr w:type="spellEnd"/>
      <w:r w:rsidRPr="00E86747">
        <w:t xml:space="preserve"> </w:t>
      </w:r>
      <w:r w:rsidR="00BA2895" w:rsidRPr="00E86747">
        <w:rPr>
          <w:smallCaps/>
        </w:rPr>
        <w:t>o</w:t>
      </w:r>
      <w:r w:rsidRPr="00E86747">
        <w:rPr>
          <w:smallCaps/>
        </w:rPr>
        <w:t>bject</w:t>
      </w:r>
    </w:p>
    <w:p w14:paraId="1A42ED81" w14:textId="77777777" w:rsidR="00A9605B" w:rsidRPr="00E86747" w:rsidRDefault="004B0B3C" w:rsidP="00AD7996">
      <w:pPr>
        <w:spacing w:after="0"/>
      </w:pPr>
      <w:r w:rsidRPr="00E86747">
        <w:tab/>
      </w:r>
      <w:r w:rsidR="00BA2895" w:rsidRPr="00E86747">
        <w:rPr>
          <w:smallCaps/>
        </w:rPr>
        <w:t>o</w:t>
      </w:r>
      <w:r w:rsidR="00A9605B" w:rsidRPr="00E86747">
        <w:rPr>
          <w:smallCaps/>
        </w:rPr>
        <w:t>bject</w:t>
      </w:r>
      <w:r w:rsidR="00A9605B" w:rsidRPr="00E86747">
        <w:t xml:space="preserve"> </w:t>
      </w:r>
      <w:proofErr w:type="spellStart"/>
      <w:r w:rsidR="00A9605B" w:rsidRPr="00E86747">
        <w:rPr>
          <w:b/>
          <w:i/>
        </w:rPr>
        <w:t>bearer_of</w:t>
      </w:r>
      <w:proofErr w:type="spellEnd"/>
      <w:r w:rsidR="00A9605B" w:rsidRPr="00E86747">
        <w:t xml:space="preserve"> </w:t>
      </w:r>
      <w:r w:rsidR="00BA2895" w:rsidRPr="00E86747">
        <w:rPr>
          <w:smallCaps/>
        </w:rPr>
        <w:t>specifically dependent c</w:t>
      </w:r>
      <w:r w:rsidRPr="00E86747">
        <w:rPr>
          <w:smallCaps/>
        </w:rPr>
        <w:t>ontinuant</w:t>
      </w:r>
    </w:p>
    <w:p w14:paraId="144637B1" w14:textId="27070B2C" w:rsidR="00B7271E" w:rsidRPr="00E86747" w:rsidRDefault="00BA2895" w:rsidP="00AD7996">
      <w:pPr>
        <w:ind w:firstLine="720"/>
      </w:pPr>
      <w:r w:rsidRPr="00E86747">
        <w:rPr>
          <w:smallCaps/>
        </w:rPr>
        <w:t>specifically dependent c</w:t>
      </w:r>
      <w:r w:rsidR="004B0B3C" w:rsidRPr="00E86747">
        <w:rPr>
          <w:smallCaps/>
        </w:rPr>
        <w:t>ontinuant</w:t>
      </w:r>
      <w:r w:rsidR="004B0B3C" w:rsidRPr="00E86747">
        <w:t xml:space="preserve"> </w:t>
      </w:r>
      <w:proofErr w:type="spellStart"/>
      <w:r w:rsidR="004B0B3C" w:rsidRPr="00E86747">
        <w:rPr>
          <w:b/>
          <w:i/>
        </w:rPr>
        <w:t>inheres_in</w:t>
      </w:r>
      <w:proofErr w:type="spellEnd"/>
      <w:r w:rsidR="004B0B3C" w:rsidRPr="00AD7996">
        <w:t xml:space="preserve"> </w:t>
      </w:r>
      <w:r w:rsidRPr="00E86747">
        <w:rPr>
          <w:smallCaps/>
        </w:rPr>
        <w:t>o</w:t>
      </w:r>
      <w:r w:rsidR="004B0B3C" w:rsidRPr="00E86747">
        <w:rPr>
          <w:smallCaps/>
        </w:rPr>
        <w:t>bject</w:t>
      </w:r>
      <w:r w:rsidR="00A81E2E" w:rsidRPr="00E86747">
        <w:t xml:space="preserve"> </w:t>
      </w:r>
    </w:p>
    <w:p w14:paraId="1523CD66" w14:textId="544470F9" w:rsidR="00921DB2" w:rsidRPr="00E86747" w:rsidRDefault="00081795" w:rsidP="00AD7996">
      <w:pPr>
        <w:jc w:val="both"/>
      </w:pPr>
      <w:r w:rsidRPr="00E86747">
        <w:t>One impo</w:t>
      </w:r>
      <w:r w:rsidRPr="004B0B3C">
        <w:t xml:space="preserve">rtant subclass of </w:t>
      </w:r>
      <w:r w:rsidR="009F5032">
        <w:rPr>
          <w:smallCaps/>
        </w:rPr>
        <w:t>specifically dependent c</w:t>
      </w:r>
      <w:r w:rsidR="00794E05" w:rsidRPr="009F5032">
        <w:rPr>
          <w:smallCaps/>
        </w:rPr>
        <w:t>ontinuant</w:t>
      </w:r>
      <w:r w:rsidR="00794E05" w:rsidRPr="004B0B3C">
        <w:t xml:space="preserve"> </w:t>
      </w:r>
      <w:r w:rsidRPr="004B0B3C">
        <w:t xml:space="preserve">is the class </w:t>
      </w:r>
      <w:r w:rsidR="009F5032">
        <w:rPr>
          <w:smallCaps/>
        </w:rPr>
        <w:t>q</w:t>
      </w:r>
      <w:r w:rsidR="00794E05" w:rsidRPr="009F5032">
        <w:rPr>
          <w:smallCaps/>
        </w:rPr>
        <w:t>uality</w:t>
      </w:r>
      <w:r w:rsidRPr="004B0B3C">
        <w:t>, which comprises</w:t>
      </w:r>
      <w:r w:rsidR="00A81E2E" w:rsidRPr="004B0B3C">
        <w:t xml:space="preserve"> the overt or manifest attributes of an object (</w:t>
      </w:r>
      <w:r w:rsidR="00D57BA0" w:rsidRPr="004B0B3C">
        <w:t>mass, length</w:t>
      </w:r>
      <w:r w:rsidR="009F6C01" w:rsidRPr="004B0B3C">
        <w:t>, coloring</w:t>
      </w:r>
      <w:r w:rsidR="00A81E2E" w:rsidRPr="004B0B3C">
        <w:t xml:space="preserve">). </w:t>
      </w:r>
      <w:r w:rsidR="009F5032">
        <w:rPr>
          <w:smallCaps/>
        </w:rPr>
        <w:t>q</w:t>
      </w:r>
      <w:r w:rsidR="00794E05" w:rsidRPr="009F5032">
        <w:rPr>
          <w:smallCaps/>
        </w:rPr>
        <w:t>uality</w:t>
      </w:r>
      <w:r w:rsidR="00794E05">
        <w:t xml:space="preserve"> is distinguished from </w:t>
      </w:r>
      <w:r w:rsidR="009F5032">
        <w:rPr>
          <w:smallCaps/>
        </w:rPr>
        <w:t>d</w:t>
      </w:r>
      <w:r w:rsidR="00794E05" w:rsidRPr="009F5032">
        <w:rPr>
          <w:smallCaps/>
        </w:rPr>
        <w:t>isposition</w:t>
      </w:r>
      <w:r w:rsidR="00794E05">
        <w:t>,</w:t>
      </w:r>
      <w:r w:rsidR="00A81E2E" w:rsidRPr="004B0B3C">
        <w:t xml:space="preserve"> which </w:t>
      </w:r>
      <w:r w:rsidR="00794E05">
        <w:t xml:space="preserve">represents </w:t>
      </w:r>
      <w:r w:rsidR="00A81E2E" w:rsidRPr="004B0B3C">
        <w:t>physical attributes</w:t>
      </w:r>
      <w:r w:rsidR="00A81E2E">
        <w:t xml:space="preserve"> of objects that are realized in processes</w:t>
      </w:r>
      <w:r w:rsidR="00191215">
        <w:t xml:space="preserve"> (</w:t>
      </w:r>
      <w:r w:rsidR="00F13481">
        <w:t>the genetic disposition of a patient to develop colon cancer</w:t>
      </w:r>
      <w:r w:rsidR="00191215">
        <w:t>)</w:t>
      </w:r>
      <w:r w:rsidR="00794E05">
        <w:t xml:space="preserve">, and </w:t>
      </w:r>
      <w:r w:rsidR="009F5032">
        <w:rPr>
          <w:smallCaps/>
        </w:rPr>
        <w:t>r</w:t>
      </w:r>
      <w:r w:rsidR="00794E05" w:rsidRPr="009F5032">
        <w:rPr>
          <w:smallCaps/>
        </w:rPr>
        <w:t>ole</w:t>
      </w:r>
      <w:r w:rsidR="00A81E2E">
        <w:t xml:space="preserve">, which </w:t>
      </w:r>
      <w:r w:rsidR="00794E05">
        <w:t xml:space="preserve">represents </w:t>
      </w:r>
      <w:r w:rsidR="00191215">
        <w:t>socially grounded attributes realized in the exercise of that role (</w:t>
      </w:r>
      <w:r w:rsidR="001C10EE">
        <w:t xml:space="preserve">a person’s role as </w:t>
      </w:r>
      <w:r w:rsidR="00F13481">
        <w:t>surgeon</w:t>
      </w:r>
      <w:r w:rsidR="00741CE2">
        <w:t xml:space="preserve">, </w:t>
      </w:r>
      <w:r w:rsidR="001C10EE">
        <w:t xml:space="preserve">a computer resource’s role </w:t>
      </w:r>
      <w:r w:rsidR="00BF5031">
        <w:t>a</w:t>
      </w:r>
      <w:r w:rsidR="001C10EE">
        <w:t>s network server</w:t>
      </w:r>
      <w:r w:rsidR="00191215">
        <w:t>)</w:t>
      </w:r>
      <w:r w:rsidR="00561F43">
        <w:t xml:space="preserve"> (Arp and Smith, 2008)</w:t>
      </w:r>
      <w:r w:rsidR="00A81E2E">
        <w:t>.</w:t>
      </w:r>
      <w:r w:rsidR="003616E3">
        <w:t xml:space="preserve"> </w:t>
      </w:r>
      <w:r w:rsidR="00585F23">
        <w:t xml:space="preserve">Furthermore, </w:t>
      </w:r>
      <w:r w:rsidR="009F5032">
        <w:rPr>
          <w:smallCaps/>
        </w:rPr>
        <w:t>d</w:t>
      </w:r>
      <w:r w:rsidR="00585F23" w:rsidRPr="009F5032">
        <w:rPr>
          <w:smallCaps/>
        </w:rPr>
        <w:t>isposition</w:t>
      </w:r>
      <w:r w:rsidR="00585F23" w:rsidRPr="00794E05">
        <w:rPr>
          <w:b/>
        </w:rPr>
        <w:t xml:space="preserve"> </w:t>
      </w:r>
      <w:r w:rsidR="00585F23">
        <w:t xml:space="preserve">contains the subclass </w:t>
      </w:r>
      <w:r w:rsidR="009F5032">
        <w:rPr>
          <w:smallCaps/>
        </w:rPr>
        <w:t>f</w:t>
      </w:r>
      <w:r w:rsidR="00585F23" w:rsidRPr="009F5032">
        <w:rPr>
          <w:smallCaps/>
        </w:rPr>
        <w:t>unction</w:t>
      </w:r>
      <w:r w:rsidR="00585F23">
        <w:t xml:space="preserve">, which comprises </w:t>
      </w:r>
      <w:r w:rsidR="00BE2B47">
        <w:t>dispositions</w:t>
      </w:r>
      <w:r w:rsidR="00C1281C">
        <w:t xml:space="preserve"> designed by </w:t>
      </w:r>
      <w:r w:rsidR="001F51AE">
        <w:t>human invention</w:t>
      </w:r>
      <w:r w:rsidR="00585F23">
        <w:t xml:space="preserve"> (the function of a grenade to explode) or by natural evolutionary forces (the function of the heart to pump blood throughout an organism)</w:t>
      </w:r>
      <w:r w:rsidR="008C36D5">
        <w:t xml:space="preserve"> (Spear, et al., 2016)</w:t>
      </w:r>
      <w:r w:rsidR="00585F23">
        <w:t>.</w:t>
      </w:r>
    </w:p>
    <w:p w14:paraId="190892F9" w14:textId="60AEE010" w:rsidR="00921DB2" w:rsidRPr="00E86747" w:rsidRDefault="00921DB2" w:rsidP="00AD7996">
      <w:pPr>
        <w:jc w:val="both"/>
      </w:pPr>
      <w:r>
        <w:lastRenderedPageBreak/>
        <w:t xml:space="preserve">Instances of </w:t>
      </w:r>
      <w:r w:rsidR="00BA39BE">
        <w:rPr>
          <w:smallCaps/>
        </w:rPr>
        <w:t>d</w:t>
      </w:r>
      <w:r w:rsidR="00794E05" w:rsidRPr="00BA39BE">
        <w:rPr>
          <w:smallCaps/>
        </w:rPr>
        <w:t>isposition</w:t>
      </w:r>
      <w:r w:rsidR="00794E05">
        <w:t xml:space="preserve">, </w:t>
      </w:r>
      <w:r w:rsidR="00BA39BE">
        <w:rPr>
          <w:smallCaps/>
        </w:rPr>
        <w:t>r</w:t>
      </w:r>
      <w:r w:rsidR="00794E05" w:rsidRPr="00BA39BE">
        <w:rPr>
          <w:smallCaps/>
        </w:rPr>
        <w:t>ole</w:t>
      </w:r>
      <w:r w:rsidR="00794E05">
        <w:t xml:space="preserve">, and </w:t>
      </w:r>
      <w:r w:rsidR="00BA39BE">
        <w:rPr>
          <w:smallCaps/>
        </w:rPr>
        <w:t>f</w:t>
      </w:r>
      <w:r w:rsidR="00794E05" w:rsidRPr="00BA39BE">
        <w:rPr>
          <w:smallCaps/>
        </w:rPr>
        <w:t>unction</w:t>
      </w:r>
      <w:r>
        <w:t xml:space="preserve"> have a special relationship to the processes in which they are realized, namely, the relation of realization:</w:t>
      </w:r>
    </w:p>
    <w:p w14:paraId="78FB20A9" w14:textId="77777777" w:rsidR="00921DB2" w:rsidRPr="00E86747" w:rsidRDefault="00921DB2" w:rsidP="00AD7996">
      <w:pPr>
        <w:spacing w:after="0"/>
      </w:pPr>
      <w:r w:rsidRPr="00E86747">
        <w:tab/>
      </w:r>
      <w:r w:rsidR="000162BD" w:rsidRPr="00E86747">
        <w:rPr>
          <w:smallCaps/>
        </w:rPr>
        <w:t>d</w:t>
      </w:r>
      <w:r w:rsidR="002E3FC2" w:rsidRPr="00E86747">
        <w:rPr>
          <w:smallCaps/>
        </w:rPr>
        <w:t>isposition</w:t>
      </w:r>
      <w:r w:rsidR="002E3FC2" w:rsidRPr="00E86747">
        <w:t xml:space="preserve"> </w:t>
      </w:r>
      <w:proofErr w:type="spellStart"/>
      <w:r w:rsidR="002E3FC2" w:rsidRPr="00E86747">
        <w:rPr>
          <w:b/>
          <w:i/>
        </w:rPr>
        <w:t>realized_by</w:t>
      </w:r>
      <w:proofErr w:type="spellEnd"/>
      <w:r w:rsidR="002E3FC2" w:rsidRPr="00E86747">
        <w:t xml:space="preserve"> </w:t>
      </w:r>
      <w:r w:rsidR="000162BD" w:rsidRPr="00E86747">
        <w:rPr>
          <w:smallCaps/>
        </w:rPr>
        <w:t>p</w:t>
      </w:r>
      <w:r w:rsidR="002E3FC2" w:rsidRPr="00E86747">
        <w:rPr>
          <w:smallCaps/>
        </w:rPr>
        <w:t>rocess</w:t>
      </w:r>
    </w:p>
    <w:p w14:paraId="6D505931" w14:textId="2FD6BD53" w:rsidR="002E3FC2" w:rsidRPr="00E86747" w:rsidRDefault="002E3FC2" w:rsidP="00AD7996">
      <w:r w:rsidRPr="00E86747">
        <w:tab/>
      </w:r>
      <w:r w:rsidR="000162BD" w:rsidRPr="00E86747">
        <w:rPr>
          <w:smallCaps/>
        </w:rPr>
        <w:t>p</w:t>
      </w:r>
      <w:r w:rsidRPr="00E86747">
        <w:rPr>
          <w:smallCaps/>
        </w:rPr>
        <w:t>rocess</w:t>
      </w:r>
      <w:r w:rsidRPr="00AD7996">
        <w:t xml:space="preserve"> </w:t>
      </w:r>
      <w:r w:rsidRPr="00AD7996">
        <w:rPr>
          <w:b/>
          <w:i/>
        </w:rPr>
        <w:t xml:space="preserve">realizes </w:t>
      </w:r>
      <w:r w:rsidR="000162BD" w:rsidRPr="00E86747">
        <w:rPr>
          <w:smallCaps/>
        </w:rPr>
        <w:t>d</w:t>
      </w:r>
      <w:r w:rsidRPr="00E86747">
        <w:rPr>
          <w:smallCaps/>
        </w:rPr>
        <w:t>isposition</w:t>
      </w:r>
    </w:p>
    <w:p w14:paraId="3E7A8BF6" w14:textId="77777777" w:rsidR="001E208B" w:rsidRPr="00E86747" w:rsidRDefault="001E208B" w:rsidP="00AD7996">
      <w:pPr>
        <w:spacing w:after="0"/>
      </w:pPr>
      <w:r w:rsidRPr="00E86747">
        <w:tab/>
      </w:r>
      <w:r w:rsidRPr="00E86747">
        <w:rPr>
          <w:smallCaps/>
        </w:rPr>
        <w:t>role</w:t>
      </w:r>
      <w:r w:rsidRPr="00AD7996">
        <w:t xml:space="preserve"> </w:t>
      </w:r>
      <w:proofErr w:type="spellStart"/>
      <w:r w:rsidRPr="00E86747">
        <w:rPr>
          <w:b/>
          <w:i/>
        </w:rPr>
        <w:t>realized_by</w:t>
      </w:r>
      <w:proofErr w:type="spellEnd"/>
      <w:r w:rsidRPr="00E86747">
        <w:t xml:space="preserve"> </w:t>
      </w:r>
      <w:r w:rsidRPr="00E86747">
        <w:rPr>
          <w:smallCaps/>
        </w:rPr>
        <w:t>process</w:t>
      </w:r>
    </w:p>
    <w:p w14:paraId="1758759F" w14:textId="5C29E820" w:rsidR="001E208B" w:rsidRPr="00E86747" w:rsidRDefault="001E208B" w:rsidP="00AD7996">
      <w:r w:rsidRPr="00E86747">
        <w:tab/>
      </w:r>
      <w:r w:rsidRPr="00E86747">
        <w:rPr>
          <w:smallCaps/>
        </w:rPr>
        <w:t>process</w:t>
      </w:r>
      <w:r w:rsidRPr="00AD7996">
        <w:t xml:space="preserve"> </w:t>
      </w:r>
      <w:r w:rsidRPr="00AD7996">
        <w:rPr>
          <w:b/>
          <w:i/>
        </w:rPr>
        <w:t>realizes</w:t>
      </w:r>
      <w:r w:rsidRPr="00E86747">
        <w:t xml:space="preserve"> </w:t>
      </w:r>
      <w:r w:rsidRPr="00E86747">
        <w:rPr>
          <w:smallCaps/>
        </w:rPr>
        <w:t>role</w:t>
      </w:r>
    </w:p>
    <w:p w14:paraId="37A50F22" w14:textId="77777777" w:rsidR="001E208B" w:rsidRPr="00E86747" w:rsidRDefault="001E208B" w:rsidP="00AD7996">
      <w:pPr>
        <w:spacing w:after="0"/>
      </w:pPr>
      <w:r w:rsidRPr="00E86747">
        <w:tab/>
      </w:r>
      <w:r w:rsidRPr="00E86747">
        <w:rPr>
          <w:smallCaps/>
        </w:rPr>
        <w:t>function</w:t>
      </w:r>
      <w:r w:rsidRPr="00AD7996">
        <w:rPr>
          <w:b/>
          <w:i/>
        </w:rPr>
        <w:t xml:space="preserve"> </w:t>
      </w:r>
      <w:proofErr w:type="spellStart"/>
      <w:r w:rsidRPr="00E86747">
        <w:rPr>
          <w:b/>
          <w:i/>
        </w:rPr>
        <w:t>realized_by</w:t>
      </w:r>
      <w:proofErr w:type="spellEnd"/>
      <w:r w:rsidRPr="00E86747">
        <w:t xml:space="preserve"> </w:t>
      </w:r>
      <w:r w:rsidRPr="00E86747">
        <w:rPr>
          <w:smallCaps/>
        </w:rPr>
        <w:t>process</w:t>
      </w:r>
    </w:p>
    <w:p w14:paraId="554E1BB5" w14:textId="4EBAFEB2" w:rsidR="006C3064" w:rsidRPr="00E86747" w:rsidRDefault="001E208B" w:rsidP="00AD7996">
      <w:r w:rsidRPr="00E86747">
        <w:tab/>
      </w:r>
      <w:r w:rsidRPr="00E86747">
        <w:rPr>
          <w:smallCaps/>
        </w:rPr>
        <w:t>process</w:t>
      </w:r>
      <w:r w:rsidRPr="00AD7996">
        <w:t xml:space="preserve"> </w:t>
      </w:r>
      <w:r w:rsidRPr="00AD7996">
        <w:rPr>
          <w:b/>
          <w:i/>
        </w:rPr>
        <w:t>realizes</w:t>
      </w:r>
      <w:r w:rsidRPr="00E86747">
        <w:t xml:space="preserve"> </w:t>
      </w:r>
      <w:r w:rsidRPr="00E86747">
        <w:rPr>
          <w:smallCaps/>
        </w:rPr>
        <w:t>function</w:t>
      </w:r>
    </w:p>
    <w:p w14:paraId="344DF972" w14:textId="76C9E228" w:rsidR="006021FC" w:rsidRPr="00E86747" w:rsidRDefault="00546DDE" w:rsidP="00AD7996">
      <w:pPr>
        <w:jc w:val="both"/>
      </w:pPr>
      <w:r w:rsidRPr="00E86747">
        <w:t xml:space="preserve">Processes </w:t>
      </w:r>
      <w:r w:rsidR="0085301A" w:rsidRPr="00E86747">
        <w:t>can</w:t>
      </w:r>
      <w:r w:rsidR="0085301A">
        <w:t xml:space="preserve"> </w:t>
      </w:r>
      <w:r>
        <w:t>also h</w:t>
      </w:r>
      <w:r w:rsidR="00F64672">
        <w:t>ave attributes, which are represented by the BFO class</w:t>
      </w:r>
      <w:r>
        <w:t xml:space="preserve"> </w:t>
      </w:r>
      <w:r w:rsidR="00C51139">
        <w:rPr>
          <w:smallCaps/>
        </w:rPr>
        <w:t>process p</w:t>
      </w:r>
      <w:r w:rsidR="008A42F4" w:rsidRPr="00C51139">
        <w:rPr>
          <w:smallCaps/>
        </w:rPr>
        <w:t>rofile</w:t>
      </w:r>
      <w:r>
        <w:t>.</w:t>
      </w:r>
      <w:r w:rsidR="00BE663E">
        <w:t xml:space="preserve"> </w:t>
      </w:r>
      <w:r w:rsidR="00F21103">
        <w:t>Speci</w:t>
      </w:r>
      <w:r w:rsidR="00E21D01">
        <w:t xml:space="preserve">fically, a process profile is an </w:t>
      </w:r>
      <w:r w:rsidR="00F21103">
        <w:t xml:space="preserve">abstraction of some relevant facet of </w:t>
      </w:r>
      <w:r w:rsidR="00E21D01">
        <w:t xml:space="preserve">a process </w:t>
      </w:r>
      <w:r w:rsidR="00F21103">
        <w:t xml:space="preserve">(typically, a change or rate of change of some object attribute). For </w:t>
      </w:r>
      <w:r w:rsidR="00093340">
        <w:t xml:space="preserve">example, the speed of some vessel (the rate of its distance travelled divided by the time elapsed) can be represented as a process profile of </w:t>
      </w:r>
      <w:r w:rsidR="00156764">
        <w:t>the</w:t>
      </w:r>
      <w:r w:rsidR="00093340">
        <w:t xml:space="preserve"> movement in which that vessel participates. The relationship between </w:t>
      </w:r>
      <w:r w:rsidR="006021FC">
        <w:t>processes and process profiles is one of processual parthood:</w:t>
      </w:r>
    </w:p>
    <w:p w14:paraId="2E676CDF" w14:textId="77777777" w:rsidR="006021FC" w:rsidRPr="008C2E06" w:rsidRDefault="006021FC" w:rsidP="00E415C8">
      <w:pPr>
        <w:contextualSpacing/>
        <w:jc w:val="both"/>
      </w:pPr>
      <w:r w:rsidRPr="008C2E06">
        <w:tab/>
      </w:r>
      <w:r w:rsidR="00AF5BF8">
        <w:rPr>
          <w:smallCaps/>
        </w:rPr>
        <w:t>p</w:t>
      </w:r>
      <w:r w:rsidRPr="00AF5BF8">
        <w:rPr>
          <w:smallCaps/>
        </w:rPr>
        <w:t>rocess</w:t>
      </w:r>
      <w:r w:rsidRPr="008C2E06">
        <w:t xml:space="preserve"> </w:t>
      </w:r>
      <w:proofErr w:type="spellStart"/>
      <w:r w:rsidRPr="00AF5BF8">
        <w:rPr>
          <w:b/>
          <w:i/>
        </w:rPr>
        <w:t>has_process_part</w:t>
      </w:r>
      <w:proofErr w:type="spellEnd"/>
      <w:r w:rsidRPr="008C2E06">
        <w:t xml:space="preserve"> </w:t>
      </w:r>
      <w:r w:rsidR="00AF5BF8">
        <w:rPr>
          <w:smallCaps/>
        </w:rPr>
        <w:t>process p</w:t>
      </w:r>
      <w:r w:rsidRPr="00AF5BF8">
        <w:rPr>
          <w:smallCaps/>
        </w:rPr>
        <w:t>rofile</w:t>
      </w:r>
    </w:p>
    <w:p w14:paraId="50C87469" w14:textId="39F5FD29" w:rsidR="00BE663E" w:rsidRPr="008C2E06" w:rsidRDefault="006021FC" w:rsidP="00E415C8">
      <w:pPr>
        <w:contextualSpacing/>
        <w:jc w:val="both"/>
      </w:pPr>
      <w:r w:rsidRPr="008C2E06">
        <w:tab/>
      </w:r>
      <w:r w:rsidR="00AF5BF8">
        <w:rPr>
          <w:smallCaps/>
        </w:rPr>
        <w:t>process p</w:t>
      </w:r>
      <w:r w:rsidRPr="00AF5BF8">
        <w:rPr>
          <w:smallCaps/>
        </w:rPr>
        <w:t>rofile</w:t>
      </w:r>
      <w:r w:rsidR="00AF5BF8">
        <w:t xml:space="preserve"> </w:t>
      </w:r>
      <w:proofErr w:type="spellStart"/>
      <w:r w:rsidRPr="00AF5BF8">
        <w:rPr>
          <w:b/>
          <w:i/>
        </w:rPr>
        <w:t>is_part_of_process</w:t>
      </w:r>
      <w:proofErr w:type="spellEnd"/>
      <w:r w:rsidRPr="008C2E06">
        <w:t xml:space="preserve"> </w:t>
      </w:r>
      <w:r w:rsidR="00AF5BF8">
        <w:rPr>
          <w:smallCaps/>
        </w:rPr>
        <w:t>p</w:t>
      </w:r>
      <w:r w:rsidRPr="00AF5BF8">
        <w:rPr>
          <w:smallCaps/>
        </w:rPr>
        <w:t>rocess</w:t>
      </w:r>
    </w:p>
    <w:p w14:paraId="3526D256" w14:textId="77777777" w:rsidR="00E746AA" w:rsidRDefault="00E746AA" w:rsidP="00E746AA">
      <w:pPr>
        <w:pStyle w:val="Heading2"/>
      </w:pPr>
      <w:bookmarkStart w:id="177" w:name="_Toc523128963"/>
      <w:r>
        <w:t>Time and Place</w:t>
      </w:r>
      <w:bookmarkEnd w:id="177"/>
    </w:p>
    <w:p w14:paraId="56F40E33" w14:textId="2CFDE5A3" w:rsidR="000507DF" w:rsidRPr="00661FF7" w:rsidRDefault="002E056C" w:rsidP="00AD7996">
      <w:pPr>
        <w:jc w:val="both"/>
      </w:pPr>
      <w:r>
        <w:t xml:space="preserve">Objects and processes can be related to </w:t>
      </w:r>
      <w:r w:rsidR="007C48EC">
        <w:t>times and places</w:t>
      </w:r>
      <w:r w:rsidR="00947936">
        <w:t xml:space="preserve"> (Bittner, et al., 2004)</w:t>
      </w:r>
      <w:r w:rsidR="007C48EC">
        <w:t xml:space="preserve">. </w:t>
      </w:r>
      <w:r w:rsidR="004354A9">
        <w:t>Places are represented in two distinct, complementary ways by the BFO classes</w:t>
      </w:r>
      <w:r w:rsidR="001914B4">
        <w:t xml:space="preserve"> </w:t>
      </w:r>
      <w:r w:rsidR="0042290F">
        <w:rPr>
          <w:smallCaps/>
        </w:rPr>
        <w:t>s</w:t>
      </w:r>
      <w:r w:rsidR="001914B4" w:rsidRPr="0042290F">
        <w:rPr>
          <w:smallCaps/>
        </w:rPr>
        <w:t>ite</w:t>
      </w:r>
      <w:r w:rsidR="001914B4">
        <w:rPr>
          <w:i/>
        </w:rPr>
        <w:t xml:space="preserve"> </w:t>
      </w:r>
      <w:r w:rsidR="001914B4">
        <w:t>(</w:t>
      </w:r>
      <w:r w:rsidR="00DA3F31">
        <w:t xml:space="preserve">an immaterial region </w:t>
      </w:r>
      <w:r w:rsidR="002435F7">
        <w:t>bound by an object</w:t>
      </w:r>
      <w:r w:rsidR="001914B4">
        <w:t>) and</w:t>
      </w:r>
      <w:r w:rsidR="004354A9">
        <w:t xml:space="preserve"> </w:t>
      </w:r>
      <w:r w:rsidR="0042290F">
        <w:rPr>
          <w:smallCaps/>
        </w:rPr>
        <w:t>spatial r</w:t>
      </w:r>
      <w:r w:rsidR="004354A9" w:rsidRPr="0042290F">
        <w:rPr>
          <w:smallCaps/>
        </w:rPr>
        <w:t>egion</w:t>
      </w:r>
      <w:r w:rsidR="005F65B4" w:rsidRPr="0042290F">
        <w:rPr>
          <w:smallCaps/>
        </w:rPr>
        <w:t xml:space="preserve"> </w:t>
      </w:r>
      <w:r w:rsidR="005F65B4">
        <w:t>(</w:t>
      </w:r>
      <w:r w:rsidR="00DA3F31">
        <w:t>an immaterial region</w:t>
      </w:r>
      <w:r w:rsidR="005F65B4">
        <w:t xml:space="preserve"> of space</w:t>
      </w:r>
      <w:r w:rsidR="00AD61FD">
        <w:t>-</w:t>
      </w:r>
      <w:r w:rsidR="005F65B4">
        <w:t>time</w:t>
      </w:r>
      <w:r w:rsidR="001914B4">
        <w:t xml:space="preserve"> relative to a frame of reference</w:t>
      </w:r>
      <w:r w:rsidR="005F65B4">
        <w:t>)</w:t>
      </w:r>
      <w:r w:rsidR="004354A9">
        <w:t>.</w:t>
      </w:r>
      <w:r w:rsidR="00514EB4">
        <w:t xml:space="preserve"> Examples of </w:t>
      </w:r>
      <w:r w:rsidR="00C34FF5">
        <w:rPr>
          <w:smallCaps/>
        </w:rPr>
        <w:t>s</w:t>
      </w:r>
      <w:r w:rsidR="00514EB4" w:rsidRPr="00C34FF5">
        <w:rPr>
          <w:smallCaps/>
        </w:rPr>
        <w:t>ite</w:t>
      </w:r>
      <w:r w:rsidR="00514EB4">
        <w:t xml:space="preserve"> include: </w:t>
      </w:r>
      <w:r w:rsidR="000F6F1E">
        <w:t>a person’s chest cavity</w:t>
      </w:r>
      <w:r w:rsidR="00835F43">
        <w:t>,</w:t>
      </w:r>
      <w:r w:rsidR="000F6F1E">
        <w:t xml:space="preserve"> the site which contains a building,</w:t>
      </w:r>
      <w:r w:rsidR="00835F43">
        <w:t xml:space="preserve"> and the</w:t>
      </w:r>
      <w:r w:rsidR="004D6A0B">
        <w:t xml:space="preserve"> geospatial</w:t>
      </w:r>
      <w:r w:rsidR="00226792">
        <w:t xml:space="preserve"> region</w:t>
      </w:r>
      <w:r w:rsidR="00835F43">
        <w:t xml:space="preserve"> of a country</w:t>
      </w:r>
      <w:r w:rsidR="00514EB4">
        <w:t xml:space="preserve">. </w:t>
      </w:r>
      <w:r w:rsidR="00B5440A">
        <w:t xml:space="preserve">An example </w:t>
      </w:r>
      <w:r w:rsidR="00514EB4">
        <w:t xml:space="preserve">of </w:t>
      </w:r>
      <w:r w:rsidR="00C34FF5">
        <w:rPr>
          <w:smallCaps/>
        </w:rPr>
        <w:t>spatial r</w:t>
      </w:r>
      <w:r w:rsidR="00514EB4" w:rsidRPr="00C34FF5">
        <w:rPr>
          <w:smallCaps/>
        </w:rPr>
        <w:t>egion</w:t>
      </w:r>
      <w:r w:rsidR="00B5440A">
        <w:rPr>
          <w:i/>
        </w:rPr>
        <w:t xml:space="preserve"> </w:t>
      </w:r>
      <w:r w:rsidR="00B5440A">
        <w:t>would be the heliosphere (</w:t>
      </w:r>
      <w:r w:rsidR="00B159E6">
        <w:t>the spatial region in which solar wind has significant influence</w:t>
      </w:r>
      <w:r w:rsidR="00B5440A">
        <w:t>)</w:t>
      </w:r>
      <w:r w:rsidR="000507DF">
        <w:t>.</w:t>
      </w:r>
    </w:p>
    <w:p w14:paraId="6177F45B" w14:textId="235F6C98" w:rsidR="00E02BD4" w:rsidRPr="00661FF7" w:rsidRDefault="0028194A" w:rsidP="00AD7996">
      <w:pPr>
        <w:jc w:val="both"/>
      </w:pPr>
      <w:r>
        <w:t xml:space="preserve">The notions of site and spatial region </w:t>
      </w:r>
      <w:r w:rsidR="00C51EA9">
        <w:t>differ in</w:t>
      </w:r>
      <w:r>
        <w:t xml:space="preserve"> </w:t>
      </w:r>
      <w:r w:rsidR="00DC6B7D">
        <w:t>subtle ways, but a simple example can illustra</w:t>
      </w:r>
      <w:r w:rsidR="00756013">
        <w:t>te the difference between them: t</w:t>
      </w:r>
      <w:r w:rsidR="000E4A37">
        <w:t>he</w:t>
      </w:r>
      <w:r w:rsidR="00F12313">
        <w:t xml:space="preserve"> hold</w:t>
      </w:r>
      <w:r w:rsidR="000E4A37">
        <w:t xml:space="preserve"> of a ship which travels from point A to point B </w:t>
      </w:r>
      <w:r w:rsidR="00343284">
        <w:t>is a site which moves from one spatial region to another.</w:t>
      </w:r>
      <w:r w:rsidR="00C51EA9">
        <w:t xml:space="preserve"> In other words, </w:t>
      </w:r>
      <w:r w:rsidR="0019054B">
        <w:t xml:space="preserve">spatial regions are inert whereas </w:t>
      </w:r>
      <w:r w:rsidR="00C51EA9">
        <w:t xml:space="preserve">sites </w:t>
      </w:r>
      <w:r w:rsidR="00F12313">
        <w:t xml:space="preserve">can </w:t>
      </w:r>
      <w:r w:rsidR="0019054B">
        <w:t xml:space="preserve">travel </w:t>
      </w:r>
      <w:r w:rsidR="0052617E">
        <w:t xml:space="preserve">with the physical </w:t>
      </w:r>
      <w:r w:rsidR="00810C96">
        <w:t xml:space="preserve">objects which </w:t>
      </w:r>
      <w:r w:rsidR="003A7DA6">
        <w:t>bound</w:t>
      </w:r>
      <w:r w:rsidR="00810C96">
        <w:t xml:space="preserve"> them.</w:t>
      </w:r>
      <w:r w:rsidR="00156764">
        <w:t xml:space="preserve"> That being said, at any particular time a site will coincide with some spatial region.</w:t>
      </w:r>
    </w:p>
    <w:p w14:paraId="04FBE40F" w14:textId="1ED5B68C" w:rsidR="009E5217" w:rsidRDefault="008D6285" w:rsidP="00E415C8">
      <w:pPr>
        <w:jc w:val="both"/>
      </w:pPr>
      <w:r>
        <w:t xml:space="preserve">Objects and processes have different relationships to </w:t>
      </w:r>
      <w:r w:rsidR="009E5217">
        <w:t>sites and spatial regions. For objects, the relationships are:</w:t>
      </w:r>
    </w:p>
    <w:p w14:paraId="4E68BB16" w14:textId="77777777" w:rsidR="00437FAC" w:rsidRPr="00661FF7" w:rsidRDefault="009E5217" w:rsidP="00AD7996">
      <w:pPr>
        <w:spacing w:after="0"/>
      </w:pPr>
      <w:r w:rsidRPr="00661FF7">
        <w:tab/>
      </w:r>
      <w:r w:rsidR="00F4195A" w:rsidRPr="00661FF7">
        <w:rPr>
          <w:smallCaps/>
        </w:rPr>
        <w:t>o</w:t>
      </w:r>
      <w:r w:rsidR="00437FAC" w:rsidRPr="00661FF7">
        <w:rPr>
          <w:smallCaps/>
        </w:rPr>
        <w:t>bject</w:t>
      </w:r>
      <w:r w:rsidR="00437FAC" w:rsidRPr="00661FF7">
        <w:t xml:space="preserve"> </w:t>
      </w:r>
      <w:proofErr w:type="spellStart"/>
      <w:r w:rsidR="00437FAC" w:rsidRPr="00661FF7">
        <w:rPr>
          <w:b/>
          <w:i/>
        </w:rPr>
        <w:t>located_in</w:t>
      </w:r>
      <w:proofErr w:type="spellEnd"/>
      <w:r w:rsidR="00437FAC" w:rsidRPr="00661FF7">
        <w:t xml:space="preserve"> </w:t>
      </w:r>
      <w:r w:rsidR="00F4195A" w:rsidRPr="00661FF7">
        <w:rPr>
          <w:smallCaps/>
        </w:rPr>
        <w:t>s</w:t>
      </w:r>
      <w:r w:rsidR="00437FAC" w:rsidRPr="00661FF7">
        <w:rPr>
          <w:smallCaps/>
        </w:rPr>
        <w:t>ite</w:t>
      </w:r>
    </w:p>
    <w:p w14:paraId="3D535B3B" w14:textId="07C8DC99" w:rsidR="00437FAC" w:rsidRPr="00661FF7" w:rsidRDefault="00437FAC" w:rsidP="00AD7996">
      <w:r w:rsidRPr="00661FF7">
        <w:tab/>
      </w:r>
      <w:r w:rsidR="00F4195A" w:rsidRPr="00661FF7">
        <w:rPr>
          <w:smallCaps/>
        </w:rPr>
        <w:t>s</w:t>
      </w:r>
      <w:r w:rsidR="00991B4D" w:rsidRPr="00661FF7">
        <w:rPr>
          <w:smallCaps/>
        </w:rPr>
        <w:t>ite</w:t>
      </w:r>
      <w:r w:rsidR="00991B4D" w:rsidRPr="00AD7996">
        <w:t xml:space="preserve"> </w:t>
      </w:r>
      <w:proofErr w:type="spellStart"/>
      <w:r w:rsidRPr="00661FF7">
        <w:rPr>
          <w:b/>
          <w:i/>
        </w:rPr>
        <w:t>location_of</w:t>
      </w:r>
      <w:proofErr w:type="spellEnd"/>
      <w:r w:rsidRPr="00661FF7">
        <w:t xml:space="preserve"> </w:t>
      </w:r>
      <w:r w:rsidR="00F4195A" w:rsidRPr="00661FF7">
        <w:rPr>
          <w:smallCaps/>
        </w:rPr>
        <w:t>o</w:t>
      </w:r>
      <w:r w:rsidR="00991B4D" w:rsidRPr="00661FF7">
        <w:rPr>
          <w:smallCaps/>
        </w:rPr>
        <w:t>bject</w:t>
      </w:r>
    </w:p>
    <w:p w14:paraId="41DFC631" w14:textId="77777777" w:rsidR="006A7631" w:rsidRPr="00AD7996" w:rsidRDefault="006A7631" w:rsidP="00AD7996">
      <w:pPr>
        <w:spacing w:after="0"/>
      </w:pPr>
      <w:r w:rsidRPr="00661FF7">
        <w:tab/>
      </w:r>
      <w:r w:rsidR="00F4195A" w:rsidRPr="00661FF7">
        <w:rPr>
          <w:smallCaps/>
        </w:rPr>
        <w:t>object</w:t>
      </w:r>
      <w:r w:rsidR="00F4195A" w:rsidRPr="00AD7996">
        <w:t xml:space="preserve"> </w:t>
      </w:r>
      <w:proofErr w:type="spellStart"/>
      <w:r w:rsidRPr="00661FF7">
        <w:rPr>
          <w:b/>
          <w:i/>
        </w:rPr>
        <w:t>located_in</w:t>
      </w:r>
      <w:proofErr w:type="spellEnd"/>
      <w:r w:rsidRPr="00661FF7">
        <w:t xml:space="preserve"> </w:t>
      </w:r>
      <w:r w:rsidR="00F4195A" w:rsidRPr="00661FF7">
        <w:rPr>
          <w:smallCaps/>
        </w:rPr>
        <w:t>spatial r</w:t>
      </w:r>
      <w:r w:rsidR="00991B4D" w:rsidRPr="00661FF7">
        <w:rPr>
          <w:smallCaps/>
        </w:rPr>
        <w:t>egion</w:t>
      </w:r>
    </w:p>
    <w:p w14:paraId="196ADF33" w14:textId="3FC394DA" w:rsidR="009E5217" w:rsidRPr="00661FF7" w:rsidRDefault="006A7631" w:rsidP="00AD7996">
      <w:r w:rsidRPr="00661FF7">
        <w:tab/>
      </w:r>
      <w:r w:rsidR="00F4195A" w:rsidRPr="00661FF7">
        <w:rPr>
          <w:smallCaps/>
        </w:rPr>
        <w:t>spatial r</w:t>
      </w:r>
      <w:r w:rsidR="00991B4D" w:rsidRPr="00661FF7">
        <w:rPr>
          <w:smallCaps/>
        </w:rPr>
        <w:t>egion</w:t>
      </w:r>
      <w:r w:rsidR="00991B4D" w:rsidRPr="00AD7996">
        <w:t xml:space="preserve"> </w:t>
      </w:r>
      <w:proofErr w:type="spellStart"/>
      <w:r w:rsidRPr="00661FF7">
        <w:rPr>
          <w:b/>
          <w:i/>
        </w:rPr>
        <w:t>location_of</w:t>
      </w:r>
      <w:proofErr w:type="spellEnd"/>
      <w:r w:rsidRPr="00661FF7">
        <w:t xml:space="preserve"> </w:t>
      </w:r>
      <w:r w:rsidR="00F4195A" w:rsidRPr="00661FF7">
        <w:rPr>
          <w:smallCaps/>
        </w:rPr>
        <w:t>o</w:t>
      </w:r>
      <w:r w:rsidR="00991B4D" w:rsidRPr="00661FF7">
        <w:rPr>
          <w:smallCaps/>
        </w:rPr>
        <w:t>bject</w:t>
      </w:r>
    </w:p>
    <w:p w14:paraId="35BEE7FF" w14:textId="4D323CAC" w:rsidR="009E5217" w:rsidRPr="00661FF7" w:rsidRDefault="009E5217" w:rsidP="00AD7996">
      <w:pPr>
        <w:jc w:val="both"/>
      </w:pPr>
      <w:r w:rsidRPr="00661FF7">
        <w:lastRenderedPageBreak/>
        <w:t>For processes, the relationships are:</w:t>
      </w:r>
    </w:p>
    <w:p w14:paraId="77D7036A" w14:textId="77777777" w:rsidR="009E5217" w:rsidRPr="00661FF7" w:rsidRDefault="009E5217" w:rsidP="00AD7996">
      <w:pPr>
        <w:spacing w:after="0"/>
      </w:pPr>
      <w:r w:rsidRPr="00661FF7">
        <w:tab/>
      </w:r>
      <w:r w:rsidR="00F4195A" w:rsidRPr="00661FF7">
        <w:rPr>
          <w:smallCaps/>
        </w:rPr>
        <w:t>p</w:t>
      </w:r>
      <w:r w:rsidRPr="00661FF7">
        <w:rPr>
          <w:smallCaps/>
        </w:rPr>
        <w:t>rocess</w:t>
      </w:r>
      <w:r w:rsidR="00991B4D" w:rsidRPr="00661FF7">
        <w:t xml:space="preserve"> </w:t>
      </w:r>
      <w:proofErr w:type="spellStart"/>
      <w:r w:rsidR="00991B4D" w:rsidRPr="00661FF7">
        <w:rPr>
          <w:b/>
          <w:i/>
        </w:rPr>
        <w:t>occurs_at</w:t>
      </w:r>
      <w:proofErr w:type="spellEnd"/>
      <w:r w:rsidR="00991B4D" w:rsidRPr="00661FF7">
        <w:t xml:space="preserve"> </w:t>
      </w:r>
      <w:r w:rsidR="00F4195A" w:rsidRPr="00661FF7">
        <w:rPr>
          <w:smallCaps/>
        </w:rPr>
        <w:t>s</w:t>
      </w:r>
      <w:r w:rsidRPr="00661FF7">
        <w:rPr>
          <w:smallCaps/>
        </w:rPr>
        <w:t>ite</w:t>
      </w:r>
    </w:p>
    <w:p w14:paraId="5076EA13" w14:textId="1B4E6548" w:rsidR="009E5217" w:rsidRPr="00661FF7" w:rsidRDefault="009E5217" w:rsidP="00AD7996">
      <w:r w:rsidRPr="00661FF7">
        <w:tab/>
      </w:r>
      <w:r w:rsidR="00F4195A" w:rsidRPr="00661FF7">
        <w:rPr>
          <w:smallCaps/>
        </w:rPr>
        <w:t>s</w:t>
      </w:r>
      <w:r w:rsidRPr="00661FF7">
        <w:rPr>
          <w:smallCaps/>
        </w:rPr>
        <w:t>ite</w:t>
      </w:r>
      <w:r w:rsidRPr="00661FF7">
        <w:t xml:space="preserve"> </w:t>
      </w:r>
      <w:proofErr w:type="spellStart"/>
      <w:r w:rsidRPr="00661FF7">
        <w:rPr>
          <w:b/>
          <w:i/>
        </w:rPr>
        <w:t>is_site_of</w:t>
      </w:r>
      <w:proofErr w:type="spellEnd"/>
      <w:r w:rsidRPr="00661FF7">
        <w:t xml:space="preserve"> </w:t>
      </w:r>
      <w:r w:rsidR="00F4195A" w:rsidRPr="00661FF7">
        <w:rPr>
          <w:smallCaps/>
        </w:rPr>
        <w:t>p</w:t>
      </w:r>
      <w:r w:rsidRPr="00661FF7">
        <w:rPr>
          <w:smallCaps/>
        </w:rPr>
        <w:t>rocess</w:t>
      </w:r>
    </w:p>
    <w:p w14:paraId="7CFEAA79" w14:textId="77777777" w:rsidR="009E5217" w:rsidRPr="00661FF7" w:rsidRDefault="009E5217" w:rsidP="00AD7996">
      <w:pPr>
        <w:spacing w:after="0"/>
      </w:pPr>
      <w:r w:rsidRPr="00661FF7">
        <w:tab/>
      </w:r>
      <w:r w:rsidR="009F0C17" w:rsidRPr="00661FF7">
        <w:rPr>
          <w:smallCaps/>
        </w:rPr>
        <w:t>p</w:t>
      </w:r>
      <w:r w:rsidR="00991B4D" w:rsidRPr="00661FF7">
        <w:rPr>
          <w:smallCaps/>
        </w:rPr>
        <w:t>rocess</w:t>
      </w:r>
      <w:r w:rsidR="00991B4D" w:rsidRPr="00AD7996">
        <w:t xml:space="preserve"> </w:t>
      </w:r>
      <w:proofErr w:type="spellStart"/>
      <w:r w:rsidRPr="00661FF7">
        <w:rPr>
          <w:b/>
          <w:i/>
        </w:rPr>
        <w:t>occurs_at</w:t>
      </w:r>
      <w:proofErr w:type="spellEnd"/>
      <w:r w:rsidRPr="00661FF7">
        <w:t xml:space="preserve"> </w:t>
      </w:r>
      <w:r w:rsidR="009F0C17" w:rsidRPr="00661FF7">
        <w:rPr>
          <w:smallCaps/>
        </w:rPr>
        <w:t>spatial r</w:t>
      </w:r>
      <w:r w:rsidR="00991B4D" w:rsidRPr="00661FF7">
        <w:rPr>
          <w:smallCaps/>
        </w:rPr>
        <w:t>egion</w:t>
      </w:r>
    </w:p>
    <w:p w14:paraId="1154111C" w14:textId="299049FC" w:rsidR="00C77B32" w:rsidRPr="00661FF7" w:rsidRDefault="009E5217" w:rsidP="00AD7996">
      <w:r w:rsidRPr="00661FF7">
        <w:tab/>
      </w:r>
      <w:r w:rsidR="009F0C17" w:rsidRPr="00661FF7">
        <w:rPr>
          <w:smallCaps/>
        </w:rPr>
        <w:t>spatial r</w:t>
      </w:r>
      <w:r w:rsidR="00991B4D" w:rsidRPr="00661FF7">
        <w:rPr>
          <w:smallCaps/>
        </w:rPr>
        <w:t>egion</w:t>
      </w:r>
      <w:r w:rsidR="00991B4D" w:rsidRPr="00AD7996">
        <w:t xml:space="preserve"> </w:t>
      </w:r>
      <w:proofErr w:type="spellStart"/>
      <w:r w:rsidRPr="00661FF7">
        <w:rPr>
          <w:b/>
          <w:i/>
        </w:rPr>
        <w:t>is_site_of</w:t>
      </w:r>
      <w:proofErr w:type="spellEnd"/>
      <w:r w:rsidRPr="00661FF7">
        <w:t xml:space="preserve"> </w:t>
      </w:r>
      <w:r w:rsidR="009F0C17" w:rsidRPr="00661FF7">
        <w:rPr>
          <w:smallCaps/>
        </w:rPr>
        <w:t>p</w:t>
      </w:r>
      <w:r w:rsidR="00991B4D" w:rsidRPr="00661FF7">
        <w:rPr>
          <w:smallCaps/>
        </w:rPr>
        <w:t>rocess</w:t>
      </w:r>
    </w:p>
    <w:p w14:paraId="4FF17827" w14:textId="1F72FF52" w:rsidR="00CD264F" w:rsidRPr="00661FF7" w:rsidRDefault="00CD264F" w:rsidP="00AD7996">
      <w:pPr>
        <w:jc w:val="both"/>
      </w:pPr>
      <w:r w:rsidRPr="00661FF7">
        <w:t xml:space="preserve">As for time, BFO defines the class </w:t>
      </w:r>
      <w:r w:rsidR="00F904D6" w:rsidRPr="00661FF7">
        <w:rPr>
          <w:smallCaps/>
        </w:rPr>
        <w:t>temporal r</w:t>
      </w:r>
      <w:r w:rsidR="00D716BF" w:rsidRPr="00661FF7">
        <w:rPr>
          <w:smallCaps/>
        </w:rPr>
        <w:t>egion</w:t>
      </w:r>
      <w:r w:rsidRPr="00661FF7">
        <w:t>, on which processes occur:</w:t>
      </w:r>
    </w:p>
    <w:p w14:paraId="7D9B52EC" w14:textId="77777777" w:rsidR="00CD264F" w:rsidRPr="00AD7996" w:rsidRDefault="00CD264F" w:rsidP="00AD7996">
      <w:pPr>
        <w:spacing w:after="0"/>
      </w:pPr>
      <w:r w:rsidRPr="00661FF7">
        <w:tab/>
      </w:r>
      <w:r w:rsidR="000A6712" w:rsidRPr="00661FF7">
        <w:rPr>
          <w:smallCaps/>
        </w:rPr>
        <w:t>p</w:t>
      </w:r>
      <w:r w:rsidR="00991B4D" w:rsidRPr="00661FF7">
        <w:rPr>
          <w:smallCaps/>
        </w:rPr>
        <w:t>rocess</w:t>
      </w:r>
      <w:r w:rsidR="00991B4D" w:rsidRPr="00AD7996">
        <w:t xml:space="preserve"> </w:t>
      </w:r>
      <w:proofErr w:type="spellStart"/>
      <w:r w:rsidRPr="00661FF7">
        <w:rPr>
          <w:b/>
          <w:i/>
        </w:rPr>
        <w:t>occurs_on</w:t>
      </w:r>
      <w:proofErr w:type="spellEnd"/>
      <w:r w:rsidRPr="00661FF7">
        <w:t xml:space="preserve"> </w:t>
      </w:r>
      <w:r w:rsidR="000A6712" w:rsidRPr="00661FF7">
        <w:rPr>
          <w:smallCaps/>
        </w:rPr>
        <w:t>temporal r</w:t>
      </w:r>
      <w:r w:rsidR="00991B4D" w:rsidRPr="00661FF7">
        <w:rPr>
          <w:smallCaps/>
        </w:rPr>
        <w:t>egion</w:t>
      </w:r>
    </w:p>
    <w:p w14:paraId="1E9E5B83" w14:textId="19B9BE2A" w:rsidR="001659D0" w:rsidRPr="00661FF7" w:rsidRDefault="00CD264F" w:rsidP="00AD7996">
      <w:r w:rsidRPr="00661FF7">
        <w:tab/>
      </w:r>
      <w:r w:rsidR="000A6712" w:rsidRPr="00661FF7">
        <w:rPr>
          <w:smallCaps/>
        </w:rPr>
        <w:t>temporal r</w:t>
      </w:r>
      <w:r w:rsidR="00991B4D" w:rsidRPr="00661FF7">
        <w:rPr>
          <w:smallCaps/>
        </w:rPr>
        <w:t>egion</w:t>
      </w:r>
      <w:r w:rsidR="00991B4D" w:rsidRPr="00AD7996">
        <w:t xml:space="preserve"> </w:t>
      </w:r>
      <w:proofErr w:type="spellStart"/>
      <w:r w:rsidRPr="00661FF7">
        <w:rPr>
          <w:b/>
          <w:i/>
        </w:rPr>
        <w:t>is_temporal_region_of</w:t>
      </w:r>
      <w:proofErr w:type="spellEnd"/>
      <w:r w:rsidRPr="00AD7996">
        <w:t xml:space="preserve"> </w:t>
      </w:r>
      <w:r w:rsidR="000A6712" w:rsidRPr="00661FF7">
        <w:rPr>
          <w:smallCaps/>
        </w:rPr>
        <w:t>p</w:t>
      </w:r>
      <w:r w:rsidR="00991B4D" w:rsidRPr="00661FF7">
        <w:rPr>
          <w:smallCaps/>
        </w:rPr>
        <w:t>rocess</w:t>
      </w:r>
    </w:p>
    <w:p w14:paraId="2AAA5AED" w14:textId="5A60A0A3" w:rsidR="00FC3F70" w:rsidRPr="00661FF7" w:rsidRDefault="005D090F" w:rsidP="00AD7996">
      <w:pPr>
        <w:jc w:val="both"/>
      </w:pPr>
      <w:r w:rsidRPr="00661FF7">
        <w:t xml:space="preserve">Keep in mind the distinction between the two relations occurs </w:t>
      </w:r>
      <w:r w:rsidRPr="00AD7996">
        <w:t xml:space="preserve">at </w:t>
      </w:r>
      <w:r w:rsidRPr="00661FF7">
        <w:t xml:space="preserve">(place) and occurs </w:t>
      </w:r>
      <w:r w:rsidRPr="00AD7996">
        <w:t>on</w:t>
      </w:r>
      <w:r w:rsidRPr="00661FF7">
        <w:t xml:space="preserve"> (time).</w:t>
      </w:r>
      <w:r w:rsidR="00141131" w:rsidRPr="00661FF7">
        <w:t xml:space="preserve"> Also note that o</w:t>
      </w:r>
      <w:r w:rsidR="00C73C47" w:rsidRPr="00661FF7">
        <w:t xml:space="preserve">bjects (and their attributes) have no direct asserted relationship to temporal regions. Relations between objects and temporal regions are always mediated via processes. </w:t>
      </w:r>
      <w:r w:rsidR="000C7349" w:rsidRPr="00661FF7">
        <w:t>The CCO Time Ontology (Section 4</w:t>
      </w:r>
      <w:r w:rsidR="00FC3F70" w:rsidRPr="00661FF7">
        <w:t>.</w:t>
      </w:r>
      <w:r w:rsidR="00C50EEA" w:rsidRPr="00661FF7">
        <w:t>7</w:t>
      </w:r>
      <w:r w:rsidR="00FC3F70" w:rsidRPr="00661FF7">
        <w:t>)</w:t>
      </w:r>
      <w:r w:rsidR="00C50EEA" w:rsidRPr="00661FF7">
        <w:t xml:space="preserve"> extends</w:t>
      </w:r>
      <w:r w:rsidR="00827059" w:rsidRPr="00661FF7">
        <w:t xml:space="preserve"> </w:t>
      </w:r>
      <w:r w:rsidR="00D529C3" w:rsidRPr="00661FF7">
        <w:t xml:space="preserve">from the BFO class </w:t>
      </w:r>
      <w:r w:rsidR="003F64BB" w:rsidRPr="00AD7996">
        <w:t>temporal r</w:t>
      </w:r>
      <w:r w:rsidR="00C46D4D" w:rsidRPr="00AD7996">
        <w:t>egion</w:t>
      </w:r>
      <w:r w:rsidR="00D529C3" w:rsidRPr="00AD7996">
        <w:t xml:space="preserve"> </w:t>
      </w:r>
      <w:r w:rsidR="00D529C3" w:rsidRPr="00661FF7">
        <w:t>to define various types of temporal intervals</w:t>
      </w:r>
      <w:r w:rsidR="00C50EEA" w:rsidRPr="00661FF7">
        <w:t xml:space="preserve"> </w:t>
      </w:r>
      <w:r w:rsidR="00827059" w:rsidRPr="00661FF7">
        <w:t>(</w:t>
      </w:r>
      <w:r w:rsidR="007E3E20" w:rsidRPr="00661FF7">
        <w:t xml:space="preserve">e.g., </w:t>
      </w:r>
      <w:r w:rsidR="00827059" w:rsidRPr="00661FF7">
        <w:t xml:space="preserve">day, month, </w:t>
      </w:r>
      <w:r w:rsidR="00E6429B" w:rsidRPr="00661FF7">
        <w:t xml:space="preserve">and </w:t>
      </w:r>
      <w:r w:rsidR="00827059" w:rsidRPr="00661FF7">
        <w:t>year).</w:t>
      </w:r>
    </w:p>
    <w:p w14:paraId="646F0C30" w14:textId="77777777" w:rsidR="00E746AA" w:rsidRDefault="003627AA" w:rsidP="00E746AA">
      <w:pPr>
        <w:pStyle w:val="Heading2"/>
      </w:pPr>
      <w:bookmarkStart w:id="178" w:name="_Toc523128964"/>
      <w:r>
        <w:t>Parthood and Aggregation</w:t>
      </w:r>
      <w:bookmarkEnd w:id="178"/>
    </w:p>
    <w:p w14:paraId="3A1B91C7" w14:textId="1269A792" w:rsidR="00DA339F" w:rsidRPr="00801C73" w:rsidRDefault="00CA0F22" w:rsidP="00AD7996">
      <w:pPr>
        <w:jc w:val="both"/>
      </w:pPr>
      <w:r w:rsidRPr="00801C73">
        <w:t xml:space="preserve">BFO defines </w:t>
      </w:r>
      <w:r w:rsidR="00DA339F" w:rsidRPr="00801C73">
        <w:t>a relationship between objects and their parts:</w:t>
      </w:r>
    </w:p>
    <w:p w14:paraId="4EB46126" w14:textId="77777777" w:rsidR="00DA339F" w:rsidRPr="00801C73" w:rsidRDefault="00DA339F" w:rsidP="00AD7996">
      <w:pPr>
        <w:spacing w:after="0"/>
      </w:pPr>
      <w:r w:rsidRPr="00801C73">
        <w:tab/>
      </w:r>
      <w:r w:rsidR="004711B9" w:rsidRPr="00801C73">
        <w:rPr>
          <w:smallCaps/>
        </w:rPr>
        <w:t>o</w:t>
      </w:r>
      <w:r w:rsidRPr="00801C73">
        <w:rPr>
          <w:smallCaps/>
        </w:rPr>
        <w:t>bject</w:t>
      </w:r>
      <w:r w:rsidRPr="00801C73">
        <w:t xml:space="preserve"> </w:t>
      </w:r>
      <w:proofErr w:type="spellStart"/>
      <w:r w:rsidRPr="00801C73">
        <w:rPr>
          <w:b/>
          <w:i/>
        </w:rPr>
        <w:t>has_part</w:t>
      </w:r>
      <w:proofErr w:type="spellEnd"/>
      <w:r w:rsidRPr="00801C73">
        <w:t xml:space="preserve"> </w:t>
      </w:r>
      <w:r w:rsidR="004711B9" w:rsidRPr="00801C73">
        <w:rPr>
          <w:smallCaps/>
        </w:rPr>
        <w:t>o</w:t>
      </w:r>
      <w:r w:rsidR="00C92D97" w:rsidRPr="00801C73">
        <w:rPr>
          <w:smallCaps/>
        </w:rPr>
        <w:t>bject</w:t>
      </w:r>
    </w:p>
    <w:p w14:paraId="0908E4E0" w14:textId="7A4E4C2D" w:rsidR="00DA339F" w:rsidRPr="00801C73" w:rsidRDefault="00DA339F" w:rsidP="00AD7996">
      <w:r w:rsidRPr="00801C73">
        <w:tab/>
      </w:r>
      <w:r w:rsidR="004711B9" w:rsidRPr="00801C73">
        <w:rPr>
          <w:smallCaps/>
        </w:rPr>
        <w:t>o</w:t>
      </w:r>
      <w:r w:rsidR="00C92D97" w:rsidRPr="00801C73">
        <w:rPr>
          <w:smallCaps/>
        </w:rPr>
        <w:t>bject</w:t>
      </w:r>
      <w:r w:rsidR="00C92D97" w:rsidRPr="00801C73">
        <w:t xml:space="preserve"> </w:t>
      </w:r>
      <w:proofErr w:type="spellStart"/>
      <w:r w:rsidRPr="00801C73">
        <w:rPr>
          <w:b/>
          <w:i/>
        </w:rPr>
        <w:t>part_of</w:t>
      </w:r>
      <w:proofErr w:type="spellEnd"/>
      <w:r w:rsidRPr="00801C73">
        <w:t xml:space="preserve"> </w:t>
      </w:r>
      <w:r w:rsidR="004711B9" w:rsidRPr="00801C73">
        <w:rPr>
          <w:smallCaps/>
        </w:rPr>
        <w:t>o</w:t>
      </w:r>
      <w:r w:rsidR="00C92D97" w:rsidRPr="00801C73">
        <w:rPr>
          <w:smallCaps/>
        </w:rPr>
        <w:t>bject</w:t>
      </w:r>
    </w:p>
    <w:p w14:paraId="1BE7C5F1" w14:textId="28CD46C5" w:rsidR="00B02CBF" w:rsidRPr="00801C73" w:rsidRDefault="00B02CBF" w:rsidP="00AD7996">
      <w:pPr>
        <w:jc w:val="both"/>
      </w:pPr>
      <w:r w:rsidRPr="00801C73">
        <w:t>It also defines a relationship between processes and their parts, which was previewed in the previous discussion of process profiles:</w:t>
      </w:r>
    </w:p>
    <w:p w14:paraId="25A16879" w14:textId="77777777" w:rsidR="00C92D97" w:rsidRPr="00AD7996" w:rsidRDefault="00C92D97" w:rsidP="00AD7996">
      <w:pPr>
        <w:spacing w:after="0"/>
      </w:pPr>
      <w:r w:rsidRPr="00801C73">
        <w:tab/>
      </w:r>
      <w:r w:rsidR="00615D08" w:rsidRPr="00801C73">
        <w:rPr>
          <w:smallCaps/>
        </w:rPr>
        <w:t>p</w:t>
      </w:r>
      <w:r w:rsidRPr="00801C73">
        <w:rPr>
          <w:smallCaps/>
        </w:rPr>
        <w:t>rocess</w:t>
      </w:r>
      <w:r w:rsidRPr="00801C73">
        <w:t xml:space="preserve"> </w:t>
      </w:r>
      <w:proofErr w:type="spellStart"/>
      <w:r w:rsidRPr="00801C73">
        <w:rPr>
          <w:b/>
          <w:i/>
        </w:rPr>
        <w:t>has_process_part</w:t>
      </w:r>
      <w:proofErr w:type="spellEnd"/>
      <w:r w:rsidRPr="00801C73">
        <w:t xml:space="preserve"> </w:t>
      </w:r>
      <w:r w:rsidR="00615D08" w:rsidRPr="00801C73">
        <w:rPr>
          <w:smallCaps/>
        </w:rPr>
        <w:t>p</w:t>
      </w:r>
      <w:r w:rsidRPr="00801C73">
        <w:rPr>
          <w:smallCaps/>
        </w:rPr>
        <w:t>rocess</w:t>
      </w:r>
    </w:p>
    <w:p w14:paraId="58CA41F7" w14:textId="6620C71C" w:rsidR="00B02CBF" w:rsidRPr="00801C73" w:rsidRDefault="00C92D97" w:rsidP="00AD7996">
      <w:r w:rsidRPr="00AD7996">
        <w:tab/>
      </w:r>
      <w:r w:rsidR="00615D08" w:rsidRPr="00801C73">
        <w:rPr>
          <w:smallCaps/>
        </w:rPr>
        <w:t>p</w:t>
      </w:r>
      <w:r w:rsidRPr="00801C73">
        <w:rPr>
          <w:smallCaps/>
        </w:rPr>
        <w:t>rocess</w:t>
      </w:r>
      <w:r w:rsidRPr="00AD7996">
        <w:t xml:space="preserve"> </w:t>
      </w:r>
      <w:proofErr w:type="spellStart"/>
      <w:r w:rsidRPr="00801C73">
        <w:rPr>
          <w:b/>
          <w:i/>
        </w:rPr>
        <w:t>is_part_of_process</w:t>
      </w:r>
      <w:proofErr w:type="spellEnd"/>
      <w:r w:rsidRPr="00801C73">
        <w:t xml:space="preserve"> </w:t>
      </w:r>
      <w:r w:rsidR="00615D08" w:rsidRPr="00801C73">
        <w:rPr>
          <w:smallCaps/>
        </w:rPr>
        <w:t>p</w:t>
      </w:r>
      <w:r w:rsidRPr="00801C73">
        <w:rPr>
          <w:smallCaps/>
        </w:rPr>
        <w:t>rocess</w:t>
      </w:r>
    </w:p>
    <w:p w14:paraId="6DEE8125" w14:textId="12836B52" w:rsidR="008B680C" w:rsidRPr="00801C73" w:rsidRDefault="00FB4BE7" w:rsidP="00AD7996">
      <w:pPr>
        <w:jc w:val="both"/>
      </w:pPr>
      <w:r w:rsidRPr="00801C73">
        <w:t xml:space="preserve">BFO also introduces the class </w:t>
      </w:r>
      <w:r w:rsidR="00615D08" w:rsidRPr="00801C73">
        <w:rPr>
          <w:smallCaps/>
        </w:rPr>
        <w:t>object a</w:t>
      </w:r>
      <w:r w:rsidR="00C92D97" w:rsidRPr="00801C73">
        <w:rPr>
          <w:smallCaps/>
        </w:rPr>
        <w:t>ggregate</w:t>
      </w:r>
      <w:r w:rsidRPr="00801C73">
        <w:t xml:space="preserve"> as a way of representing groups of objects.</w:t>
      </w:r>
      <w:r w:rsidR="008B680C" w:rsidRPr="00801C73">
        <w:t xml:space="preserve"> </w:t>
      </w:r>
      <w:r w:rsidR="00B13FE2" w:rsidRPr="00801C73">
        <w:t>The</w:t>
      </w:r>
      <w:r w:rsidR="008B680C" w:rsidRPr="00801C73">
        <w:t xml:space="preserve"> relationship </w:t>
      </w:r>
      <w:r w:rsidR="00B13FE2" w:rsidRPr="00801C73">
        <w:t xml:space="preserve">here </w:t>
      </w:r>
      <w:r w:rsidR="008B680C" w:rsidRPr="00801C73">
        <w:t xml:space="preserve">is </w:t>
      </w:r>
      <w:r w:rsidR="00B13FE2" w:rsidRPr="00801C73">
        <w:t xml:space="preserve">also </w:t>
      </w:r>
      <w:r w:rsidR="000F6C17" w:rsidRPr="00801C73">
        <w:t xml:space="preserve">one </w:t>
      </w:r>
      <w:r w:rsidR="00B13FE2" w:rsidRPr="00801C73">
        <w:t xml:space="preserve">of </w:t>
      </w:r>
      <w:r w:rsidR="008B680C" w:rsidRPr="00801C73">
        <w:t>parthood:</w:t>
      </w:r>
    </w:p>
    <w:p w14:paraId="71DD5370" w14:textId="77777777" w:rsidR="008B680C" w:rsidRPr="00AD7996" w:rsidRDefault="008B680C" w:rsidP="00AD7996">
      <w:pPr>
        <w:spacing w:after="0"/>
      </w:pPr>
      <w:r w:rsidRPr="00801C73">
        <w:tab/>
      </w:r>
      <w:r w:rsidR="00F8060B" w:rsidRPr="00B51D4D">
        <w:rPr>
          <w:smallCaps/>
        </w:rPr>
        <w:t>object a</w:t>
      </w:r>
      <w:r w:rsidR="00C92D97" w:rsidRPr="00B51D4D">
        <w:rPr>
          <w:smallCaps/>
        </w:rPr>
        <w:t>ggregate</w:t>
      </w:r>
      <w:r w:rsidR="00C92D97" w:rsidRPr="00801C73">
        <w:t xml:space="preserve"> </w:t>
      </w:r>
      <w:proofErr w:type="spellStart"/>
      <w:r w:rsidR="00C92D97" w:rsidRPr="00B51D4D">
        <w:rPr>
          <w:b/>
          <w:i/>
        </w:rPr>
        <w:t>has_part</w:t>
      </w:r>
      <w:proofErr w:type="spellEnd"/>
      <w:r w:rsidR="00C92D97" w:rsidRPr="00801C73">
        <w:t xml:space="preserve"> </w:t>
      </w:r>
      <w:r w:rsidR="00F8060B" w:rsidRPr="00B51D4D">
        <w:rPr>
          <w:smallCaps/>
        </w:rPr>
        <w:t>o</w:t>
      </w:r>
      <w:r w:rsidR="00C92D97" w:rsidRPr="00B51D4D">
        <w:rPr>
          <w:smallCaps/>
        </w:rPr>
        <w:t>bject</w:t>
      </w:r>
    </w:p>
    <w:p w14:paraId="17317872" w14:textId="56B8DCB7" w:rsidR="008C5FAF" w:rsidRPr="00801C73" w:rsidRDefault="00C92D97" w:rsidP="00AD7996">
      <w:r w:rsidRPr="00AD7996">
        <w:tab/>
      </w:r>
      <w:r w:rsidR="00F8060B" w:rsidRPr="00B51D4D">
        <w:rPr>
          <w:smallCaps/>
        </w:rPr>
        <w:t>o</w:t>
      </w:r>
      <w:r w:rsidRPr="00B51D4D">
        <w:rPr>
          <w:smallCaps/>
        </w:rPr>
        <w:t>bject</w:t>
      </w:r>
      <w:r w:rsidRPr="00AD7996">
        <w:t xml:space="preserve"> </w:t>
      </w:r>
      <w:proofErr w:type="spellStart"/>
      <w:r w:rsidRPr="00B51D4D">
        <w:rPr>
          <w:b/>
          <w:i/>
        </w:rPr>
        <w:t>part_of</w:t>
      </w:r>
      <w:proofErr w:type="spellEnd"/>
      <w:r w:rsidRPr="00801C73">
        <w:t xml:space="preserve"> </w:t>
      </w:r>
      <w:r w:rsidR="00F8060B" w:rsidRPr="00B51D4D">
        <w:rPr>
          <w:smallCaps/>
        </w:rPr>
        <w:t>object a</w:t>
      </w:r>
      <w:r w:rsidRPr="00B51D4D">
        <w:rPr>
          <w:smallCaps/>
        </w:rPr>
        <w:t>ggregate</w:t>
      </w:r>
    </w:p>
    <w:p w14:paraId="24C974DF" w14:textId="77777777" w:rsidR="00AB7204" w:rsidRDefault="00AB7204" w:rsidP="00AB7204">
      <w:pPr>
        <w:pStyle w:val="Heading2"/>
      </w:pPr>
      <w:bookmarkStart w:id="179" w:name="_Toc523128965"/>
      <w:r>
        <w:t>Fiat Entities</w:t>
      </w:r>
      <w:bookmarkEnd w:id="179"/>
    </w:p>
    <w:p w14:paraId="435483B6" w14:textId="159E82E6" w:rsidR="00594F5C" w:rsidRDefault="00483394" w:rsidP="00E415C8">
      <w:pPr>
        <w:jc w:val="both"/>
      </w:pPr>
      <w:r>
        <w:t>Lastly, BFO defines a few classes for “fiat entities,” i.e.,</w:t>
      </w:r>
      <w:r w:rsidR="00667CB4">
        <w:t xml:space="preserve"> </w:t>
      </w:r>
      <w:r w:rsidR="002C2C00">
        <w:t xml:space="preserve">entities </w:t>
      </w:r>
      <w:r w:rsidR="0079309A">
        <w:t xml:space="preserve">which </w:t>
      </w:r>
      <w:r w:rsidR="00DA0986">
        <w:t xml:space="preserve">are </w:t>
      </w:r>
      <w:r w:rsidR="000507E2">
        <w:t>not demarcated by</w:t>
      </w:r>
      <w:r w:rsidR="00E62347">
        <w:t xml:space="preserve"> </w:t>
      </w:r>
      <w:r w:rsidR="000507E2">
        <w:t>bona fide, physically continuous boundaries</w:t>
      </w:r>
      <w:r w:rsidR="00B822B1">
        <w:t xml:space="preserve"> (Smith, 2001)</w:t>
      </w:r>
      <w:r w:rsidR="0068192F">
        <w:t>.</w:t>
      </w:r>
      <w:r w:rsidR="00C653D4">
        <w:t xml:space="preserve"> One class of these fiat entities is </w:t>
      </w:r>
      <w:r w:rsidR="004E1C6F">
        <w:rPr>
          <w:smallCaps/>
        </w:rPr>
        <w:t>fiat o</w:t>
      </w:r>
      <w:r w:rsidR="008B1510" w:rsidRPr="004E1C6F">
        <w:rPr>
          <w:smallCaps/>
        </w:rPr>
        <w:t>bject</w:t>
      </w:r>
      <w:r w:rsidR="0072420E">
        <w:t>, which includes examples such as</w:t>
      </w:r>
      <w:r w:rsidR="00B175E7">
        <w:t xml:space="preserve"> </w:t>
      </w:r>
      <w:r w:rsidR="00BE0FAE">
        <w:t>the northern hemisphere of a planet or the bow of a ship</w:t>
      </w:r>
      <w:r w:rsidR="00BD0CAF">
        <w:t>. A</w:t>
      </w:r>
      <w:r w:rsidR="00C653D4">
        <w:t>nother is</w:t>
      </w:r>
      <w:r w:rsidR="008B1510">
        <w:t xml:space="preserve"> </w:t>
      </w:r>
      <w:r w:rsidR="004E1C6F">
        <w:rPr>
          <w:smallCaps/>
        </w:rPr>
        <w:t>continuant fiat b</w:t>
      </w:r>
      <w:r w:rsidR="008B1510" w:rsidRPr="004E1C6F">
        <w:rPr>
          <w:smallCaps/>
        </w:rPr>
        <w:t>oundary</w:t>
      </w:r>
      <w:r w:rsidR="0072420E">
        <w:t xml:space="preserve">, which includes examples </w:t>
      </w:r>
      <w:r w:rsidR="00474D85">
        <w:t>such as</w:t>
      </w:r>
      <w:r w:rsidR="000E3E82">
        <w:t xml:space="preserve"> </w:t>
      </w:r>
      <w:r w:rsidR="00474D85">
        <w:t>the boundary between two nations</w:t>
      </w:r>
      <w:r w:rsidR="000E3E82">
        <w:t xml:space="preserve"> or the boundary between</w:t>
      </w:r>
      <w:r w:rsidR="00686D66">
        <w:t xml:space="preserve"> geological layers of the earth</w:t>
      </w:r>
      <w:r w:rsidR="00B822B1">
        <w:t xml:space="preserve"> (Smith, 1995)</w:t>
      </w:r>
      <w:r w:rsidR="0072420E">
        <w:t>.</w:t>
      </w:r>
      <w:r w:rsidR="009E4706">
        <w:t xml:space="preserve"> </w:t>
      </w:r>
      <w:r w:rsidR="009B3FA5">
        <w:t xml:space="preserve">At the heart of BFO’s notion of fiat entity is that certain entities </w:t>
      </w:r>
      <w:r w:rsidR="001E3966">
        <w:t xml:space="preserve">can be demarcated </w:t>
      </w:r>
      <w:r w:rsidR="00C86F83">
        <w:t xml:space="preserve">and identified </w:t>
      </w:r>
      <w:r w:rsidR="001E3966">
        <w:t xml:space="preserve">despite </w:t>
      </w:r>
      <w:r w:rsidR="003C200B" w:rsidRPr="00B51D4D">
        <w:t>there bei</w:t>
      </w:r>
      <w:r w:rsidR="00645FE4" w:rsidRPr="00B51D4D">
        <w:t xml:space="preserve">ng no break </w:t>
      </w:r>
      <w:r w:rsidR="00645FE4" w:rsidRPr="00B51D4D">
        <w:lastRenderedPageBreak/>
        <w:t>in physical continu</w:t>
      </w:r>
      <w:r w:rsidR="003C200B" w:rsidRPr="00B51D4D">
        <w:t>ity.</w:t>
      </w:r>
      <w:r w:rsidR="001B2AF0">
        <w:t xml:space="preserve"> </w:t>
      </w:r>
      <w:r w:rsidR="00BE0FAE" w:rsidRPr="00B51D4D">
        <w:t>CCO</w:t>
      </w:r>
      <w:r w:rsidR="00421A8D">
        <w:t xml:space="preserve"> then</w:t>
      </w:r>
      <w:r w:rsidR="00594F5C">
        <w:t xml:space="preserve"> defines a relationship between boundaries and sites </w:t>
      </w:r>
      <w:r w:rsidR="0081077C">
        <w:t>derived from the Region</w:t>
      </w:r>
      <w:r w:rsidR="00742804">
        <w:t xml:space="preserve"> Connection Calculus 8 (Randell, et al., 1992):</w:t>
      </w:r>
    </w:p>
    <w:p w14:paraId="1C4DC75E" w14:textId="77777777" w:rsidR="00594F5C" w:rsidRPr="00FA1641" w:rsidRDefault="00594F5C" w:rsidP="00E415C8">
      <w:pPr>
        <w:contextualSpacing/>
        <w:jc w:val="both"/>
      </w:pPr>
      <w:r w:rsidRPr="00FA1641">
        <w:tab/>
      </w:r>
      <w:r w:rsidR="00ED19DF">
        <w:rPr>
          <w:smallCaps/>
        </w:rPr>
        <w:t>s</w:t>
      </w:r>
      <w:r w:rsidR="008B1510" w:rsidRPr="00ED19DF">
        <w:rPr>
          <w:smallCaps/>
        </w:rPr>
        <w:t>ite</w:t>
      </w:r>
      <w:r w:rsidRPr="00FA1641">
        <w:t xml:space="preserve"> </w:t>
      </w:r>
      <w:proofErr w:type="spellStart"/>
      <w:r w:rsidRPr="00ED19DF">
        <w:rPr>
          <w:b/>
          <w:i/>
        </w:rPr>
        <w:t>externally_connects_with</w:t>
      </w:r>
      <w:proofErr w:type="spellEnd"/>
      <w:r w:rsidRPr="00FA1641">
        <w:t xml:space="preserve"> </w:t>
      </w:r>
      <w:r w:rsidR="00ED19DF">
        <w:rPr>
          <w:smallCaps/>
        </w:rPr>
        <w:t>continuant fiat b</w:t>
      </w:r>
      <w:r w:rsidR="009D5C20" w:rsidRPr="00ED19DF">
        <w:rPr>
          <w:smallCaps/>
        </w:rPr>
        <w:t>oundary</w:t>
      </w:r>
    </w:p>
    <w:p w14:paraId="6EE62A5A" w14:textId="77777777" w:rsidR="00EB6186" w:rsidRPr="00273413" w:rsidRDefault="009D5C20" w:rsidP="00E415C8">
      <w:pPr>
        <w:contextualSpacing/>
        <w:jc w:val="both"/>
        <w:rPr>
          <w:b/>
        </w:rPr>
      </w:pPr>
      <w:r w:rsidRPr="00FA1641">
        <w:tab/>
      </w:r>
      <w:r w:rsidR="00ED19DF">
        <w:rPr>
          <w:smallCaps/>
        </w:rPr>
        <w:t>continuant fiat b</w:t>
      </w:r>
      <w:r w:rsidRPr="00ED19DF">
        <w:rPr>
          <w:smallCaps/>
        </w:rPr>
        <w:t>oundary</w:t>
      </w:r>
      <w:r w:rsidRPr="00FA1641">
        <w:t xml:space="preserve"> </w:t>
      </w:r>
      <w:proofErr w:type="spellStart"/>
      <w:r w:rsidRPr="00ED19DF">
        <w:rPr>
          <w:b/>
          <w:i/>
        </w:rPr>
        <w:t>externally_connects_with</w:t>
      </w:r>
      <w:proofErr w:type="spellEnd"/>
      <w:r w:rsidRPr="00FA1641">
        <w:t xml:space="preserve"> </w:t>
      </w:r>
      <w:r w:rsidR="00ED19DF">
        <w:rPr>
          <w:smallCaps/>
        </w:rPr>
        <w:t>s</w:t>
      </w:r>
      <w:r w:rsidR="00273413" w:rsidRPr="00ED19DF">
        <w:rPr>
          <w:smallCaps/>
        </w:rPr>
        <w:t>ite</w:t>
      </w:r>
    </w:p>
    <w:p w14:paraId="0EF3AA4C" w14:textId="77777777" w:rsidR="00835D7B" w:rsidRDefault="00835D7B" w:rsidP="00835D7B">
      <w:pPr>
        <w:pStyle w:val="Heading2"/>
      </w:pPr>
      <w:bookmarkStart w:id="180" w:name="_Toc523128966"/>
      <w:r>
        <w:t>BFO</w:t>
      </w:r>
      <w:r w:rsidR="00097BA5">
        <w:t xml:space="preserve"> Class</w:t>
      </w:r>
      <w:r>
        <w:t xml:space="preserve"> Hierarchy Overview</w:t>
      </w:r>
      <w:bookmarkEnd w:id="180"/>
    </w:p>
    <w:p w14:paraId="2A78A928" w14:textId="1D245A6A" w:rsidR="006072C3" w:rsidRPr="00782A6B" w:rsidRDefault="00835D7B" w:rsidP="00AD7996">
      <w:r>
        <w:t xml:space="preserve">The following </w:t>
      </w:r>
      <w:r w:rsidR="00D17104">
        <w:t>page presents</w:t>
      </w:r>
      <w:r w:rsidR="00710721">
        <w:t xml:space="preserve"> an at-a-glance view </w:t>
      </w:r>
      <w:r w:rsidR="00F11900">
        <w:t xml:space="preserve">of the class hierarchy </w:t>
      </w:r>
      <w:r w:rsidR="00710721">
        <w:t xml:space="preserve">of Basic Formal Ontology, with all </w:t>
      </w:r>
      <w:r w:rsidR="001B0236">
        <w:t>classes represented</w:t>
      </w:r>
      <w:r w:rsidR="00273413">
        <w:t>:</w:t>
      </w:r>
    </w:p>
    <w:p w14:paraId="43B086B3" w14:textId="63A30800" w:rsidR="006072C3" w:rsidRDefault="006072C3" w:rsidP="00AD7996">
      <w:pPr>
        <w:pStyle w:val="ListParagraph"/>
        <w:jc w:val="both"/>
        <w:rPr>
          <w:smallCaps/>
        </w:rPr>
      </w:pPr>
      <w:r>
        <w:rPr>
          <w:smallCaps/>
        </w:rPr>
        <w:t>e</w:t>
      </w:r>
      <w:r w:rsidRPr="00AD7996">
        <w:rPr>
          <w:smallCaps/>
        </w:rPr>
        <w:t>ntity</w:t>
      </w:r>
    </w:p>
    <w:p w14:paraId="022CFE9C" w14:textId="38D1D96D" w:rsidR="008F0E23" w:rsidRDefault="008F0E23" w:rsidP="00AD7996">
      <w:pPr>
        <w:pStyle w:val="ListParagraph"/>
        <w:tabs>
          <w:tab w:val="left" w:pos="1080"/>
        </w:tabs>
        <w:jc w:val="both"/>
        <w:rPr>
          <w:smallCaps/>
        </w:rPr>
      </w:pPr>
      <w:r>
        <w:rPr>
          <w:smallCaps/>
        </w:rPr>
        <w:tab/>
        <w:t>continuant</w:t>
      </w:r>
    </w:p>
    <w:p w14:paraId="49B4F1E5" w14:textId="68E7BD86" w:rsidR="008F0E23" w:rsidRDefault="008F0E23" w:rsidP="00AD7996">
      <w:pPr>
        <w:pStyle w:val="ListParagraph"/>
        <w:tabs>
          <w:tab w:val="left" w:pos="1080"/>
        </w:tabs>
        <w:jc w:val="both"/>
        <w:rPr>
          <w:smallCaps/>
        </w:rPr>
      </w:pPr>
      <w:r>
        <w:rPr>
          <w:smallCaps/>
        </w:rPr>
        <w:tab/>
      </w:r>
      <w:r>
        <w:rPr>
          <w:smallCaps/>
        </w:rPr>
        <w:tab/>
        <w:t>independent continuant</w:t>
      </w:r>
    </w:p>
    <w:p w14:paraId="3647507E" w14:textId="4ADEC86F" w:rsidR="008F0E23" w:rsidRDefault="008F0E23" w:rsidP="00AD7996">
      <w:pPr>
        <w:pStyle w:val="ListParagraph"/>
        <w:tabs>
          <w:tab w:val="left" w:pos="1080"/>
          <w:tab w:val="left" w:pos="1800"/>
        </w:tabs>
        <w:jc w:val="both"/>
        <w:rPr>
          <w:smallCaps/>
        </w:rPr>
      </w:pPr>
      <w:r>
        <w:rPr>
          <w:smallCaps/>
        </w:rPr>
        <w:tab/>
      </w:r>
      <w:r>
        <w:rPr>
          <w:smallCaps/>
        </w:rPr>
        <w:tab/>
        <w:t>immaterial entity</w:t>
      </w:r>
    </w:p>
    <w:p w14:paraId="1D25C19C" w14:textId="5AF87D21" w:rsidR="008F0E23" w:rsidRDefault="008F0E23" w:rsidP="00AD7996">
      <w:pPr>
        <w:pStyle w:val="ListParagraph"/>
        <w:tabs>
          <w:tab w:val="left" w:pos="1080"/>
          <w:tab w:val="left" w:pos="1800"/>
        </w:tabs>
        <w:jc w:val="both"/>
        <w:rPr>
          <w:smallCaps/>
        </w:rPr>
      </w:pPr>
      <w:r>
        <w:rPr>
          <w:smallCaps/>
        </w:rPr>
        <w:tab/>
      </w:r>
      <w:r>
        <w:rPr>
          <w:smallCaps/>
        </w:rPr>
        <w:tab/>
      </w:r>
      <w:r>
        <w:rPr>
          <w:smallCaps/>
        </w:rPr>
        <w:tab/>
        <w:t>site</w:t>
      </w:r>
    </w:p>
    <w:p w14:paraId="4683F054" w14:textId="77777777" w:rsidR="008F0E23" w:rsidRDefault="008F0E23" w:rsidP="00AD7996">
      <w:pPr>
        <w:pStyle w:val="ListParagraph"/>
        <w:tabs>
          <w:tab w:val="left" w:pos="1080"/>
          <w:tab w:val="left" w:pos="1800"/>
        </w:tabs>
        <w:jc w:val="both"/>
        <w:rPr>
          <w:smallCaps/>
        </w:rPr>
      </w:pPr>
      <w:r>
        <w:rPr>
          <w:smallCaps/>
        </w:rPr>
        <w:tab/>
      </w:r>
      <w:r>
        <w:rPr>
          <w:smallCaps/>
        </w:rPr>
        <w:tab/>
      </w:r>
      <w:r>
        <w:rPr>
          <w:smallCaps/>
        </w:rPr>
        <w:tab/>
        <w:t>spatial region</w:t>
      </w:r>
    </w:p>
    <w:p w14:paraId="572B7750" w14:textId="5D4F5D59" w:rsidR="008F0E23" w:rsidRDefault="008F0E23" w:rsidP="00AD7996">
      <w:pPr>
        <w:pStyle w:val="ListParagraph"/>
        <w:tabs>
          <w:tab w:val="left" w:pos="1080"/>
          <w:tab w:val="left" w:pos="1800"/>
          <w:tab w:val="left" w:pos="2520"/>
        </w:tabs>
        <w:jc w:val="both"/>
        <w:rPr>
          <w:smallCaps/>
        </w:rPr>
      </w:pPr>
      <w:r>
        <w:rPr>
          <w:smallCaps/>
        </w:rPr>
        <w:tab/>
      </w:r>
      <w:r>
        <w:rPr>
          <w:smallCaps/>
        </w:rPr>
        <w:tab/>
      </w:r>
      <w:r>
        <w:rPr>
          <w:smallCaps/>
        </w:rPr>
        <w:tab/>
      </w:r>
      <w:r w:rsidRPr="00AD7996">
        <w:rPr>
          <w:smallCaps/>
        </w:rPr>
        <w:t>zero-dimensional spatial region</w:t>
      </w:r>
    </w:p>
    <w:p w14:paraId="704CEEBF" w14:textId="48BD0F6D" w:rsidR="008F0E23" w:rsidRDefault="008F0E23" w:rsidP="00AD7996">
      <w:pPr>
        <w:pStyle w:val="ListParagraph"/>
        <w:tabs>
          <w:tab w:val="left" w:pos="1080"/>
          <w:tab w:val="left" w:pos="1800"/>
          <w:tab w:val="left" w:pos="2520"/>
        </w:tabs>
        <w:jc w:val="both"/>
        <w:rPr>
          <w:smallCaps/>
        </w:rPr>
      </w:pPr>
      <w:r>
        <w:rPr>
          <w:smallCaps/>
        </w:rPr>
        <w:tab/>
      </w:r>
      <w:r>
        <w:rPr>
          <w:smallCaps/>
        </w:rPr>
        <w:tab/>
      </w:r>
      <w:r>
        <w:rPr>
          <w:smallCaps/>
        </w:rPr>
        <w:tab/>
      </w:r>
      <w:r w:rsidRPr="00AD7996">
        <w:rPr>
          <w:smallCaps/>
        </w:rPr>
        <w:t>one-dimensional spatial region</w:t>
      </w:r>
    </w:p>
    <w:p w14:paraId="3A97DA2E" w14:textId="18059840" w:rsidR="008F0E23" w:rsidRPr="00AD7996" w:rsidRDefault="008F0E23" w:rsidP="00AD7996">
      <w:pPr>
        <w:pStyle w:val="ListParagraph"/>
        <w:tabs>
          <w:tab w:val="left" w:pos="1080"/>
          <w:tab w:val="left" w:pos="1800"/>
          <w:tab w:val="left" w:pos="2520"/>
        </w:tabs>
        <w:jc w:val="both"/>
        <w:rPr>
          <w:smallCaps/>
        </w:rPr>
      </w:pPr>
      <w:r>
        <w:rPr>
          <w:smallCaps/>
        </w:rPr>
        <w:tab/>
      </w:r>
      <w:r>
        <w:rPr>
          <w:smallCaps/>
        </w:rPr>
        <w:tab/>
      </w:r>
      <w:r>
        <w:rPr>
          <w:smallCaps/>
        </w:rPr>
        <w:tab/>
      </w:r>
      <w:r w:rsidRPr="00AD7996">
        <w:rPr>
          <w:smallCaps/>
        </w:rPr>
        <w:t>two-dimensional spatial region</w:t>
      </w:r>
    </w:p>
    <w:p w14:paraId="6BE55CE7" w14:textId="275585AF" w:rsidR="008F0E23" w:rsidRDefault="008F0E23" w:rsidP="00AD7996">
      <w:pPr>
        <w:pStyle w:val="ListParagraph"/>
        <w:tabs>
          <w:tab w:val="left" w:pos="1080"/>
          <w:tab w:val="left" w:pos="1800"/>
          <w:tab w:val="left" w:pos="2520"/>
          <w:tab w:val="left" w:pos="2610"/>
        </w:tabs>
        <w:jc w:val="both"/>
        <w:rPr>
          <w:smallCaps/>
        </w:rPr>
      </w:pPr>
      <w:r>
        <w:rPr>
          <w:smallCaps/>
        </w:rPr>
        <w:tab/>
      </w:r>
      <w:r>
        <w:rPr>
          <w:smallCaps/>
        </w:rPr>
        <w:tab/>
      </w:r>
      <w:r>
        <w:rPr>
          <w:smallCaps/>
        </w:rPr>
        <w:tab/>
      </w:r>
      <w:r w:rsidRPr="00C107FE">
        <w:rPr>
          <w:smallCaps/>
        </w:rPr>
        <w:t>three-dimensional spatial region</w:t>
      </w:r>
    </w:p>
    <w:p w14:paraId="3E5B8B28" w14:textId="6D3F2603" w:rsidR="008F0E23" w:rsidRPr="00AD7996" w:rsidRDefault="008F0E23" w:rsidP="00AD7996">
      <w:pPr>
        <w:pStyle w:val="ListParagraph"/>
        <w:tabs>
          <w:tab w:val="left" w:pos="1080"/>
          <w:tab w:val="left" w:pos="1800"/>
        </w:tabs>
        <w:jc w:val="both"/>
        <w:rPr>
          <w:smallCaps/>
        </w:rPr>
      </w:pPr>
      <w:r>
        <w:rPr>
          <w:smallCaps/>
        </w:rPr>
        <w:tab/>
      </w:r>
      <w:r>
        <w:rPr>
          <w:smallCaps/>
        </w:rPr>
        <w:tab/>
      </w:r>
      <w:r>
        <w:rPr>
          <w:smallCaps/>
        </w:rPr>
        <w:tab/>
        <w:t>fiat continuant boundary</w:t>
      </w:r>
    </w:p>
    <w:p w14:paraId="525F5A23" w14:textId="29939B54" w:rsidR="008F0E23" w:rsidRDefault="008F0E23" w:rsidP="00AD7996">
      <w:pPr>
        <w:pStyle w:val="ListParagraph"/>
        <w:tabs>
          <w:tab w:val="left" w:pos="1080"/>
          <w:tab w:val="left" w:pos="1800"/>
          <w:tab w:val="left" w:pos="2340"/>
          <w:tab w:val="left" w:pos="2520"/>
        </w:tabs>
        <w:jc w:val="both"/>
        <w:rPr>
          <w:smallCaps/>
        </w:rPr>
      </w:pPr>
      <w:r>
        <w:rPr>
          <w:smallCaps/>
        </w:rPr>
        <w:tab/>
      </w:r>
      <w:r>
        <w:rPr>
          <w:smallCaps/>
        </w:rPr>
        <w:tab/>
      </w:r>
      <w:r>
        <w:rPr>
          <w:smallCaps/>
        </w:rPr>
        <w:tab/>
      </w:r>
      <w:r>
        <w:rPr>
          <w:smallCaps/>
        </w:rPr>
        <w:tab/>
        <w:t>zero-dimensional continuant fiat boundary</w:t>
      </w:r>
    </w:p>
    <w:p w14:paraId="2AA225DF" w14:textId="1B1E07CA" w:rsidR="008F0E23" w:rsidRDefault="008F0E23" w:rsidP="00AD7996">
      <w:pPr>
        <w:pStyle w:val="ListParagraph"/>
        <w:tabs>
          <w:tab w:val="left" w:pos="1080"/>
          <w:tab w:val="left" w:pos="1800"/>
          <w:tab w:val="left" w:pos="2340"/>
          <w:tab w:val="left" w:pos="2520"/>
        </w:tabs>
        <w:jc w:val="both"/>
        <w:rPr>
          <w:smallCaps/>
        </w:rPr>
      </w:pPr>
      <w:r>
        <w:rPr>
          <w:smallCaps/>
        </w:rPr>
        <w:tab/>
      </w:r>
      <w:r>
        <w:rPr>
          <w:smallCaps/>
        </w:rPr>
        <w:tab/>
      </w:r>
      <w:r>
        <w:rPr>
          <w:smallCaps/>
        </w:rPr>
        <w:tab/>
      </w:r>
      <w:r>
        <w:rPr>
          <w:smallCaps/>
        </w:rPr>
        <w:tab/>
        <w:t>one-dimensional continuant fiat boundary</w:t>
      </w:r>
    </w:p>
    <w:p w14:paraId="2B70A2B0" w14:textId="2F426DD7" w:rsidR="008F0E23" w:rsidRDefault="008F0E23" w:rsidP="00AD7996">
      <w:pPr>
        <w:pStyle w:val="ListParagraph"/>
        <w:tabs>
          <w:tab w:val="left" w:pos="1080"/>
          <w:tab w:val="left" w:pos="1800"/>
          <w:tab w:val="left" w:pos="2340"/>
          <w:tab w:val="left" w:pos="2520"/>
        </w:tabs>
        <w:jc w:val="both"/>
        <w:rPr>
          <w:smallCaps/>
        </w:rPr>
      </w:pPr>
      <w:r>
        <w:rPr>
          <w:smallCaps/>
        </w:rPr>
        <w:tab/>
      </w:r>
      <w:r>
        <w:rPr>
          <w:smallCaps/>
        </w:rPr>
        <w:tab/>
      </w:r>
      <w:r>
        <w:rPr>
          <w:smallCaps/>
        </w:rPr>
        <w:tab/>
      </w:r>
      <w:r>
        <w:rPr>
          <w:smallCaps/>
        </w:rPr>
        <w:tab/>
        <w:t>two-dimensional continuant fiat boundary</w:t>
      </w:r>
    </w:p>
    <w:p w14:paraId="59D7E7A7" w14:textId="070D1D32" w:rsidR="008F0E23" w:rsidRDefault="008F0E23" w:rsidP="00AD7996">
      <w:pPr>
        <w:pStyle w:val="ListParagraph"/>
        <w:tabs>
          <w:tab w:val="left" w:pos="1080"/>
          <w:tab w:val="left" w:pos="1800"/>
        </w:tabs>
        <w:jc w:val="both"/>
        <w:rPr>
          <w:smallCaps/>
        </w:rPr>
      </w:pPr>
      <w:r>
        <w:rPr>
          <w:smallCaps/>
        </w:rPr>
        <w:tab/>
      </w:r>
      <w:r>
        <w:rPr>
          <w:smallCaps/>
        </w:rPr>
        <w:tab/>
        <w:t>material entity</w:t>
      </w:r>
    </w:p>
    <w:p w14:paraId="227C8BED" w14:textId="7E913B17" w:rsidR="008F0E23" w:rsidRDefault="008F0E23" w:rsidP="00AD7996">
      <w:pPr>
        <w:pStyle w:val="ListParagraph"/>
        <w:tabs>
          <w:tab w:val="left" w:pos="1080"/>
          <w:tab w:val="left" w:pos="1800"/>
        </w:tabs>
        <w:jc w:val="both"/>
        <w:rPr>
          <w:smallCaps/>
        </w:rPr>
      </w:pPr>
      <w:r>
        <w:rPr>
          <w:smallCaps/>
        </w:rPr>
        <w:tab/>
      </w:r>
      <w:r>
        <w:rPr>
          <w:smallCaps/>
        </w:rPr>
        <w:tab/>
      </w:r>
      <w:r>
        <w:rPr>
          <w:smallCaps/>
        </w:rPr>
        <w:tab/>
        <w:t>object</w:t>
      </w:r>
    </w:p>
    <w:p w14:paraId="710F99EE" w14:textId="74568AC6" w:rsidR="008F0E23" w:rsidRDefault="008F0E23" w:rsidP="00AD7996">
      <w:pPr>
        <w:pStyle w:val="ListParagraph"/>
        <w:tabs>
          <w:tab w:val="left" w:pos="1080"/>
          <w:tab w:val="left" w:pos="1800"/>
        </w:tabs>
        <w:jc w:val="both"/>
        <w:rPr>
          <w:smallCaps/>
        </w:rPr>
      </w:pPr>
      <w:r>
        <w:rPr>
          <w:smallCaps/>
        </w:rPr>
        <w:tab/>
      </w:r>
      <w:r>
        <w:rPr>
          <w:smallCaps/>
        </w:rPr>
        <w:tab/>
      </w:r>
      <w:r>
        <w:rPr>
          <w:smallCaps/>
        </w:rPr>
        <w:tab/>
        <w:t>object aggregate</w:t>
      </w:r>
    </w:p>
    <w:p w14:paraId="0052676E" w14:textId="32F174EA" w:rsidR="008F0E23" w:rsidRDefault="008F0E23" w:rsidP="00AD7996">
      <w:pPr>
        <w:pStyle w:val="ListParagraph"/>
        <w:tabs>
          <w:tab w:val="left" w:pos="1080"/>
          <w:tab w:val="left" w:pos="1800"/>
        </w:tabs>
        <w:jc w:val="both"/>
        <w:rPr>
          <w:smallCaps/>
        </w:rPr>
      </w:pPr>
      <w:r>
        <w:rPr>
          <w:smallCaps/>
        </w:rPr>
        <w:tab/>
      </w:r>
      <w:r>
        <w:rPr>
          <w:smallCaps/>
        </w:rPr>
        <w:tab/>
      </w:r>
      <w:r>
        <w:rPr>
          <w:smallCaps/>
        </w:rPr>
        <w:tab/>
        <w:t>fiat object</w:t>
      </w:r>
    </w:p>
    <w:p w14:paraId="1E5B87CC" w14:textId="24FD036B" w:rsidR="008F0E23" w:rsidRDefault="008F0E23" w:rsidP="00AD7996">
      <w:pPr>
        <w:pStyle w:val="ListParagraph"/>
        <w:tabs>
          <w:tab w:val="left" w:pos="1080"/>
          <w:tab w:val="left" w:pos="1440"/>
          <w:tab w:val="left" w:pos="1800"/>
        </w:tabs>
        <w:jc w:val="both"/>
        <w:rPr>
          <w:smallCaps/>
        </w:rPr>
      </w:pPr>
      <w:r>
        <w:rPr>
          <w:smallCaps/>
        </w:rPr>
        <w:tab/>
      </w:r>
      <w:r>
        <w:rPr>
          <w:smallCaps/>
        </w:rPr>
        <w:tab/>
        <w:t>specifically dependent continuant</w:t>
      </w:r>
    </w:p>
    <w:p w14:paraId="79473220" w14:textId="224521DB"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quality</w:t>
      </w:r>
    </w:p>
    <w:p w14:paraId="0602535F" w14:textId="3315EEAA"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realizable entity</w:t>
      </w:r>
    </w:p>
    <w:p w14:paraId="627B19A5" w14:textId="77777777"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r>
      <w:r>
        <w:rPr>
          <w:smallCaps/>
        </w:rPr>
        <w:tab/>
        <w:t>disposition</w:t>
      </w:r>
    </w:p>
    <w:p w14:paraId="456E47DA" w14:textId="3BA28F39" w:rsidR="008F0E23" w:rsidRPr="00AD7996" w:rsidRDefault="008F0E23" w:rsidP="00AD7996">
      <w:pPr>
        <w:pStyle w:val="ListParagraph"/>
        <w:tabs>
          <w:tab w:val="left" w:pos="1080"/>
          <w:tab w:val="left" w:pos="1440"/>
          <w:tab w:val="left" w:pos="1800"/>
          <w:tab w:val="left" w:pos="2520"/>
        </w:tabs>
        <w:jc w:val="both"/>
        <w:rPr>
          <w:smallCaps/>
        </w:rPr>
      </w:pPr>
      <w:r>
        <w:rPr>
          <w:smallCaps/>
        </w:rPr>
        <w:tab/>
      </w:r>
      <w:r>
        <w:rPr>
          <w:smallCaps/>
        </w:rPr>
        <w:tab/>
      </w:r>
      <w:r>
        <w:rPr>
          <w:smallCaps/>
        </w:rPr>
        <w:tab/>
      </w:r>
      <w:r>
        <w:rPr>
          <w:smallCaps/>
        </w:rPr>
        <w:tab/>
      </w:r>
      <w:r w:rsidRPr="00AD7996">
        <w:rPr>
          <w:smallCaps/>
        </w:rPr>
        <w:t>function</w:t>
      </w:r>
    </w:p>
    <w:p w14:paraId="235FCA64" w14:textId="7A24777D"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r>
      <w:r>
        <w:rPr>
          <w:smallCaps/>
        </w:rPr>
        <w:tab/>
        <w:t>role</w:t>
      </w:r>
    </w:p>
    <w:p w14:paraId="59EE45EA" w14:textId="40D65351" w:rsidR="008F0E23" w:rsidRDefault="008F0E23" w:rsidP="00AD7996">
      <w:pPr>
        <w:pStyle w:val="ListParagraph"/>
        <w:tabs>
          <w:tab w:val="left" w:pos="1080"/>
          <w:tab w:val="left" w:pos="1440"/>
          <w:tab w:val="left" w:pos="1800"/>
        </w:tabs>
        <w:jc w:val="both"/>
        <w:rPr>
          <w:smallCaps/>
        </w:rPr>
      </w:pPr>
      <w:r>
        <w:rPr>
          <w:smallCaps/>
        </w:rPr>
        <w:tab/>
      </w:r>
      <w:r>
        <w:rPr>
          <w:smallCaps/>
        </w:rPr>
        <w:tab/>
        <w:t>generically dependent continuant</w:t>
      </w:r>
    </w:p>
    <w:p w14:paraId="3007DDB9" w14:textId="60A4F0BC" w:rsidR="008F0E23" w:rsidRDefault="008F0E23" w:rsidP="00AD7996">
      <w:pPr>
        <w:pStyle w:val="ListParagraph"/>
        <w:tabs>
          <w:tab w:val="left" w:pos="1080"/>
        </w:tabs>
        <w:jc w:val="both"/>
        <w:rPr>
          <w:smallCaps/>
        </w:rPr>
      </w:pPr>
      <w:r>
        <w:rPr>
          <w:smallCaps/>
        </w:rPr>
        <w:tab/>
      </w:r>
      <w:proofErr w:type="spellStart"/>
      <w:r>
        <w:rPr>
          <w:smallCaps/>
        </w:rPr>
        <w:t>occurrent</w:t>
      </w:r>
      <w:proofErr w:type="spellEnd"/>
    </w:p>
    <w:p w14:paraId="3762B420" w14:textId="59E142BD" w:rsidR="008F0E23" w:rsidRDefault="008F0E23" w:rsidP="00AD7996">
      <w:pPr>
        <w:pStyle w:val="ListParagraph"/>
        <w:tabs>
          <w:tab w:val="left" w:pos="1080"/>
        </w:tabs>
        <w:jc w:val="both"/>
        <w:rPr>
          <w:smallCaps/>
        </w:rPr>
      </w:pPr>
      <w:r>
        <w:rPr>
          <w:smallCaps/>
        </w:rPr>
        <w:tab/>
      </w:r>
      <w:r>
        <w:rPr>
          <w:smallCaps/>
        </w:rPr>
        <w:tab/>
        <w:t>process</w:t>
      </w:r>
    </w:p>
    <w:p w14:paraId="6F48E0B4" w14:textId="0C52A4A8" w:rsidR="008F0E23" w:rsidRDefault="008F0E23" w:rsidP="00AD7996">
      <w:pPr>
        <w:pStyle w:val="ListParagraph"/>
        <w:tabs>
          <w:tab w:val="left" w:pos="1080"/>
        </w:tabs>
        <w:jc w:val="both"/>
        <w:rPr>
          <w:smallCaps/>
        </w:rPr>
      </w:pPr>
      <w:r>
        <w:rPr>
          <w:smallCaps/>
        </w:rPr>
        <w:tab/>
      </w:r>
      <w:r>
        <w:rPr>
          <w:smallCaps/>
        </w:rPr>
        <w:tab/>
        <w:t>process boundary</w:t>
      </w:r>
    </w:p>
    <w:p w14:paraId="0C7C0183" w14:textId="360465E1" w:rsidR="008F0E23" w:rsidRDefault="008F0E23" w:rsidP="00AD7996">
      <w:pPr>
        <w:pStyle w:val="ListParagraph"/>
        <w:tabs>
          <w:tab w:val="left" w:pos="1080"/>
        </w:tabs>
        <w:jc w:val="both"/>
        <w:rPr>
          <w:smallCaps/>
        </w:rPr>
      </w:pPr>
      <w:r>
        <w:rPr>
          <w:smallCaps/>
        </w:rPr>
        <w:tab/>
      </w:r>
      <w:r>
        <w:rPr>
          <w:smallCaps/>
        </w:rPr>
        <w:tab/>
        <w:t>temporal region</w:t>
      </w:r>
    </w:p>
    <w:p w14:paraId="61C53AB5" w14:textId="6085D6D8"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zero-dimensional temporal region</w:t>
      </w:r>
    </w:p>
    <w:p w14:paraId="14B0DFC9" w14:textId="152CD92D"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one-dimensional temporal region</w:t>
      </w:r>
    </w:p>
    <w:p w14:paraId="68953D76" w14:textId="40113BE2" w:rsidR="004F7B21" w:rsidRPr="00AD7996" w:rsidRDefault="008F0E23" w:rsidP="00AD7996">
      <w:pPr>
        <w:pStyle w:val="ListParagraph"/>
        <w:tabs>
          <w:tab w:val="left" w:pos="1260"/>
        </w:tabs>
        <w:rPr>
          <w:rFonts w:eastAsiaTheme="majorEastAsia"/>
        </w:rPr>
      </w:pPr>
      <w:r>
        <w:rPr>
          <w:smallCaps/>
        </w:rPr>
        <w:tab/>
      </w:r>
      <w:r>
        <w:rPr>
          <w:smallCaps/>
        </w:rPr>
        <w:tab/>
        <w:t>spatiotemporal region</w:t>
      </w:r>
    </w:p>
    <w:p w14:paraId="32F5C8AA" w14:textId="08A9790B" w:rsidR="00353E33" w:rsidRDefault="005B1113" w:rsidP="00CE0BE8">
      <w:pPr>
        <w:pStyle w:val="Heading1"/>
      </w:pPr>
      <w:bookmarkStart w:id="181" w:name="_Toc523128967"/>
      <w:r>
        <w:lastRenderedPageBreak/>
        <w:t xml:space="preserve">Mid-Level </w:t>
      </w:r>
      <w:r w:rsidR="00353E33">
        <w:t>Content</w:t>
      </w:r>
      <w:bookmarkEnd w:id="181"/>
    </w:p>
    <w:p w14:paraId="1A1FF887" w14:textId="77777777" w:rsidR="00C37E6D" w:rsidRDefault="007C7F7E" w:rsidP="00AD7996">
      <w:pPr>
        <w:jc w:val="both"/>
      </w:pPr>
      <w:r>
        <w:t xml:space="preserve">The </w:t>
      </w:r>
      <w:r w:rsidR="00AF1553" w:rsidRPr="007B4C67">
        <w:t>eleven</w:t>
      </w:r>
      <w:r w:rsidR="00514BF2">
        <w:t xml:space="preserve"> </w:t>
      </w:r>
      <w:r>
        <w:t xml:space="preserve">mid-level ontologies </w:t>
      </w:r>
      <w:r w:rsidR="00514BF2">
        <w:t xml:space="preserve">that comprise the </w:t>
      </w:r>
      <w:r w:rsidR="00AF1553">
        <w:t xml:space="preserve">Common Core </w:t>
      </w:r>
      <w:r w:rsidR="00514BF2">
        <w:t>are:</w:t>
      </w:r>
    </w:p>
    <w:p w14:paraId="578E138E" w14:textId="77777777" w:rsidR="00C37E6D" w:rsidRDefault="00C37E6D" w:rsidP="00C37E6D">
      <w:pPr>
        <w:pStyle w:val="ListParagraph"/>
        <w:numPr>
          <w:ilvl w:val="0"/>
          <w:numId w:val="13"/>
        </w:numPr>
        <w:jc w:val="both"/>
      </w:pPr>
      <w:r>
        <w:t>Information Entity Ontology</w:t>
      </w:r>
    </w:p>
    <w:p w14:paraId="0091177D" w14:textId="77777777" w:rsidR="00C37E6D" w:rsidRDefault="00CC63A2" w:rsidP="00C37E6D">
      <w:pPr>
        <w:pStyle w:val="ListParagraph"/>
        <w:numPr>
          <w:ilvl w:val="0"/>
          <w:numId w:val="13"/>
        </w:numPr>
        <w:jc w:val="both"/>
      </w:pPr>
      <w:r>
        <w:t>Agent On</w:t>
      </w:r>
      <w:r w:rsidR="00C37E6D">
        <w:t>tology</w:t>
      </w:r>
    </w:p>
    <w:p w14:paraId="593ED546" w14:textId="77777777" w:rsidR="00C37E6D" w:rsidRDefault="00C37E6D" w:rsidP="00C37E6D">
      <w:pPr>
        <w:pStyle w:val="ListParagraph"/>
        <w:numPr>
          <w:ilvl w:val="0"/>
          <w:numId w:val="13"/>
        </w:numPr>
        <w:jc w:val="both"/>
      </w:pPr>
      <w:r>
        <w:t>Quality Ontology</w:t>
      </w:r>
    </w:p>
    <w:p w14:paraId="5A88C77B" w14:textId="77777777" w:rsidR="00C37E6D" w:rsidRDefault="00C37E6D" w:rsidP="00C37E6D">
      <w:pPr>
        <w:pStyle w:val="ListParagraph"/>
        <w:numPr>
          <w:ilvl w:val="0"/>
          <w:numId w:val="13"/>
        </w:numPr>
        <w:jc w:val="both"/>
      </w:pPr>
      <w:r>
        <w:t>Event Ontology</w:t>
      </w:r>
    </w:p>
    <w:p w14:paraId="4C5991F3" w14:textId="77777777" w:rsidR="00C37E6D" w:rsidRDefault="00C37E6D" w:rsidP="00C37E6D">
      <w:pPr>
        <w:pStyle w:val="ListParagraph"/>
        <w:numPr>
          <w:ilvl w:val="0"/>
          <w:numId w:val="13"/>
        </w:numPr>
        <w:jc w:val="both"/>
      </w:pPr>
      <w:r>
        <w:t>Artifact Ontology</w:t>
      </w:r>
    </w:p>
    <w:p w14:paraId="2340F012" w14:textId="77777777" w:rsidR="00C37E6D" w:rsidRDefault="00C37E6D" w:rsidP="00C37E6D">
      <w:pPr>
        <w:pStyle w:val="ListParagraph"/>
        <w:numPr>
          <w:ilvl w:val="0"/>
          <w:numId w:val="13"/>
        </w:numPr>
        <w:jc w:val="both"/>
      </w:pPr>
      <w:r>
        <w:t>Time Ontology</w:t>
      </w:r>
    </w:p>
    <w:p w14:paraId="0D469F62" w14:textId="77777777" w:rsidR="00C37E6D" w:rsidRDefault="00C37E6D" w:rsidP="00C37E6D">
      <w:pPr>
        <w:pStyle w:val="ListParagraph"/>
        <w:numPr>
          <w:ilvl w:val="0"/>
          <w:numId w:val="13"/>
        </w:numPr>
        <w:jc w:val="both"/>
      </w:pPr>
      <w:r>
        <w:t>Geospatial Ontology</w:t>
      </w:r>
    </w:p>
    <w:p w14:paraId="695D38F5" w14:textId="77777777" w:rsidR="00C37E6D" w:rsidRDefault="0026260D" w:rsidP="00C37E6D">
      <w:pPr>
        <w:pStyle w:val="ListParagraph"/>
        <w:numPr>
          <w:ilvl w:val="0"/>
          <w:numId w:val="13"/>
        </w:numPr>
        <w:jc w:val="both"/>
      </w:pPr>
      <w:r>
        <w:t>Units of Measure</w:t>
      </w:r>
      <w:r w:rsidR="00CC63A2">
        <w:t xml:space="preserve"> Ontology</w:t>
      </w:r>
    </w:p>
    <w:p w14:paraId="385EFE59" w14:textId="77777777" w:rsidR="00C37E6D" w:rsidRDefault="00CC63A2" w:rsidP="00C37E6D">
      <w:pPr>
        <w:pStyle w:val="ListParagraph"/>
        <w:numPr>
          <w:ilvl w:val="0"/>
          <w:numId w:val="13"/>
        </w:numPr>
        <w:jc w:val="both"/>
      </w:pPr>
      <w:r>
        <w:t xml:space="preserve">Currency </w:t>
      </w:r>
      <w:r w:rsidR="00657F1A">
        <w:t xml:space="preserve">Unit </w:t>
      </w:r>
      <w:r w:rsidR="00C37E6D">
        <w:t>Ontology</w:t>
      </w:r>
    </w:p>
    <w:p w14:paraId="2F507307" w14:textId="77777777" w:rsidR="00094DFE" w:rsidRDefault="00E23303" w:rsidP="00C37E6D">
      <w:pPr>
        <w:pStyle w:val="ListParagraph"/>
        <w:numPr>
          <w:ilvl w:val="0"/>
          <w:numId w:val="13"/>
        </w:numPr>
        <w:jc w:val="both"/>
      </w:pPr>
      <w:r>
        <w:t>Extended Relation Ontology</w:t>
      </w:r>
    </w:p>
    <w:p w14:paraId="3C598D17" w14:textId="17385543" w:rsidR="00C37E6D" w:rsidRDefault="00E23303" w:rsidP="00C37E6D">
      <w:pPr>
        <w:pStyle w:val="ListParagraph"/>
        <w:numPr>
          <w:ilvl w:val="0"/>
          <w:numId w:val="13"/>
        </w:numPr>
        <w:jc w:val="both"/>
      </w:pPr>
      <w:del w:id="182" w:author="Mark Jensen" w:date="2018-08-23T13:00:00Z">
        <w:r w:rsidDel="007D2911">
          <w:delText xml:space="preserve">Lewisian </w:delText>
        </w:r>
      </w:del>
      <w:ins w:id="183" w:author="Mark Jensen" w:date="2018-08-23T13:00:00Z">
        <w:r w:rsidR="007D2911">
          <w:t xml:space="preserve">Modal </w:t>
        </w:r>
      </w:ins>
      <w:r>
        <w:t>Relation Ontology</w:t>
      </w:r>
    </w:p>
    <w:p w14:paraId="0AD0C1F2" w14:textId="3A308902" w:rsidR="00DE5E26" w:rsidRPr="007B4C67" w:rsidRDefault="00F33A06" w:rsidP="00AD7996">
      <w:pPr>
        <w:jc w:val="both"/>
      </w:pPr>
      <w:r>
        <w:t>The content</w:t>
      </w:r>
      <w:r w:rsidR="006E4821">
        <w:t xml:space="preserve"> of each of these ontologies </w:t>
      </w:r>
      <w:r w:rsidR="00FD4622">
        <w:t xml:space="preserve">is built within the upper-level semantic framework defined by </w:t>
      </w:r>
      <w:r w:rsidR="00FD4622" w:rsidRPr="007B4C67">
        <w:t>BFO</w:t>
      </w:r>
      <w:r w:rsidR="00B546D8">
        <w:t>-RO</w:t>
      </w:r>
      <w:r w:rsidR="00FD4622">
        <w:t xml:space="preserve">. </w:t>
      </w:r>
      <w:r w:rsidR="001112E0">
        <w:t xml:space="preserve">This means that </w:t>
      </w:r>
      <w:r w:rsidR="007157C0">
        <w:t>the basic class hierarchy, as well as many</w:t>
      </w:r>
      <w:r w:rsidR="00055560">
        <w:t xml:space="preserve"> relationships</w:t>
      </w:r>
      <w:r w:rsidR="007157C0">
        <w:t xml:space="preserve">, are </w:t>
      </w:r>
      <w:r w:rsidR="00C56E8A">
        <w:t xml:space="preserve">defined by </w:t>
      </w:r>
      <w:r w:rsidR="00D02622">
        <w:t>BFO</w:t>
      </w:r>
      <w:r w:rsidR="00C56E8A">
        <w:t xml:space="preserve"> and </w:t>
      </w:r>
      <w:r w:rsidR="007F741C">
        <w:t xml:space="preserve">merely </w:t>
      </w:r>
      <w:r w:rsidR="00C56E8A">
        <w:t>inherited by CCO.</w:t>
      </w:r>
      <w:r w:rsidR="007F741C">
        <w:t xml:space="preserve"> Consequently, </w:t>
      </w:r>
      <w:r w:rsidR="00847B31">
        <w:t>compliance with the semantics of the CCO requires compliance with the semantic framework</w:t>
      </w:r>
      <w:r w:rsidR="00D71051">
        <w:t xml:space="preserve"> described</w:t>
      </w:r>
      <w:r w:rsidR="00847B31">
        <w:t xml:space="preserve"> in Section 3.</w:t>
      </w:r>
    </w:p>
    <w:p w14:paraId="05AD2720" w14:textId="7A07F6BD" w:rsidR="00DE5E26" w:rsidRDefault="00E968E6" w:rsidP="00AD7996">
      <w:pPr>
        <w:jc w:val="both"/>
      </w:pPr>
      <w:r>
        <w:t>In the diagrams that follow, t</w:t>
      </w:r>
      <w:r w:rsidR="00B154CB">
        <w:t>h</w:t>
      </w:r>
      <w:r>
        <w:t>ese</w:t>
      </w:r>
      <w:r w:rsidR="00DE5E26">
        <w:t xml:space="preserve"> </w:t>
      </w:r>
      <w:r w:rsidR="00D65FF4">
        <w:t>symbols are used to represent classes, individuals, properties, and literal values</w:t>
      </w:r>
      <w:r w:rsidR="00462C67">
        <w:t>:</w:t>
      </w:r>
    </w:p>
    <w:p w14:paraId="5EC2B1AB" w14:textId="77777777" w:rsidR="00DE5E26" w:rsidRDefault="00D65FF4" w:rsidP="00AD7996">
      <w:pPr>
        <w:jc w:val="center"/>
      </w:pPr>
      <w:r>
        <w:rPr>
          <w:noProof/>
        </w:rPr>
        <w:drawing>
          <wp:inline distT="0" distB="0" distL="0" distR="0" wp14:anchorId="765D6FF1" wp14:editId="799C5FD1">
            <wp:extent cx="835619" cy="1724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gend.png"/>
                    <pic:cNvPicPr/>
                  </pic:nvPicPr>
                  <pic:blipFill rotWithShape="1">
                    <a:blip r:embed="rId17">
                      <a:extLst>
                        <a:ext uri="{28A0092B-C50C-407E-A947-70E740481C1C}">
                          <a14:useLocalDpi xmlns:a14="http://schemas.microsoft.com/office/drawing/2010/main" val="0"/>
                        </a:ext>
                      </a:extLst>
                    </a:blip>
                    <a:srcRect l="50918" t="30522" r="40495" b="40220"/>
                    <a:stretch/>
                  </pic:blipFill>
                  <pic:spPr bwMode="auto">
                    <a:xfrm>
                      <a:off x="0" y="0"/>
                      <a:ext cx="842884" cy="1739174"/>
                    </a:xfrm>
                    <a:prstGeom prst="rect">
                      <a:avLst/>
                    </a:prstGeom>
                    <a:ln>
                      <a:noFill/>
                    </a:ln>
                    <a:extLst>
                      <a:ext uri="{53640926-AAD7-44D8-BBD7-CCE9431645EC}">
                        <a14:shadowObscured xmlns:a14="http://schemas.microsoft.com/office/drawing/2010/main"/>
                      </a:ext>
                    </a:extLst>
                  </pic:spPr>
                </pic:pic>
              </a:graphicData>
            </a:graphic>
          </wp:inline>
        </w:drawing>
      </w:r>
    </w:p>
    <w:p w14:paraId="6E26CC0E" w14:textId="47BF3230" w:rsidR="0099624A" w:rsidRPr="007B4C67" w:rsidRDefault="00E968E6" w:rsidP="00AD7996">
      <w:pPr>
        <w:jc w:val="both"/>
      </w:pPr>
      <w:r>
        <w:t>T</w:t>
      </w:r>
      <w:r w:rsidR="0099624A">
        <w:t xml:space="preserve">he </w:t>
      </w:r>
      <w:r w:rsidR="006E38DD">
        <w:t>dashed red</w:t>
      </w:r>
      <w:r w:rsidR="00484E74">
        <w:t xml:space="preserve"> arrow</w:t>
      </w:r>
      <w:r w:rsidR="000F4318">
        <w:t xml:space="preserve"> </w:t>
      </w:r>
      <w:r w:rsidR="00CC03E7">
        <w:t xml:space="preserve">that </w:t>
      </w:r>
      <w:r w:rsidR="009D38CB">
        <w:t xml:space="preserve">links an individual to a literal value </w:t>
      </w:r>
      <w:r w:rsidR="00CC03E7">
        <w:t xml:space="preserve">is for presentation purposes </w:t>
      </w:r>
      <w:r w:rsidR="00CC03E7" w:rsidRPr="00AD7996">
        <w:rPr>
          <w:b/>
          <w:u w:val="single"/>
        </w:rPr>
        <w:t>only</w:t>
      </w:r>
      <w:r w:rsidR="00CC03E7">
        <w:t xml:space="preserve">. It indicates that the </w:t>
      </w:r>
      <w:r w:rsidR="009D38CB">
        <w:t>intermediary nodes</w:t>
      </w:r>
      <w:r w:rsidR="00CC03E7">
        <w:t xml:space="preserve"> for </w:t>
      </w:r>
      <w:r w:rsidR="00C75BD6">
        <w:t xml:space="preserve">instances of the classes </w:t>
      </w:r>
      <w:r w:rsidR="00C75BD6">
        <w:rPr>
          <w:smallCaps/>
        </w:rPr>
        <w:t>information content entity</w:t>
      </w:r>
      <w:r w:rsidR="00C75BD6">
        <w:t xml:space="preserve"> and </w:t>
      </w:r>
      <w:r w:rsidR="00C75BD6">
        <w:rPr>
          <w:smallCaps/>
        </w:rPr>
        <w:t>information bearing entity</w:t>
      </w:r>
      <w:r w:rsidR="00CC03E7">
        <w:t xml:space="preserve"> (</w:t>
      </w:r>
      <w:r w:rsidR="006173F7">
        <w:t xml:space="preserve">see </w:t>
      </w:r>
      <w:r w:rsidR="00CC03E7">
        <w:t>Section 4.1) are not being shown in the diagram. T</w:t>
      </w:r>
      <w:r w:rsidR="003E105E">
        <w:t>his convention</w:t>
      </w:r>
      <w:r w:rsidR="00484E74">
        <w:t xml:space="preserve"> </w:t>
      </w:r>
      <w:r w:rsidR="006E38DD">
        <w:t xml:space="preserve">is used </w:t>
      </w:r>
      <w:r w:rsidR="00CC03E7">
        <w:t>t</w:t>
      </w:r>
      <w:r w:rsidR="006E38DD">
        <w:t xml:space="preserve">o render </w:t>
      </w:r>
      <w:r w:rsidR="005306C1">
        <w:t>some</w:t>
      </w:r>
      <w:r w:rsidR="006E38DD">
        <w:t xml:space="preserve"> diagrams</w:t>
      </w:r>
      <w:r w:rsidR="00084814">
        <w:t xml:space="preserve"> in this document</w:t>
      </w:r>
      <w:r w:rsidR="006E38DD">
        <w:t xml:space="preserve"> more perspicuous and </w:t>
      </w:r>
      <w:r w:rsidR="0099624A">
        <w:t xml:space="preserve">does </w:t>
      </w:r>
      <w:r w:rsidR="0099624A" w:rsidRPr="00215480">
        <w:rPr>
          <w:b/>
          <w:u w:val="single"/>
        </w:rPr>
        <w:t>not</w:t>
      </w:r>
      <w:r w:rsidR="0099624A">
        <w:t xml:space="preserve"> reflect the actual semantics of the CCO.</w:t>
      </w:r>
      <w:r w:rsidR="00124CAA">
        <w:t xml:space="preserve"> The reader should especially note that this purely graphical convention is different from the use of </w:t>
      </w:r>
      <w:r w:rsidR="008A2920">
        <w:t xml:space="preserve">the </w:t>
      </w:r>
      <w:proofErr w:type="spellStart"/>
      <w:r w:rsidR="008A2920">
        <w:rPr>
          <w:b/>
          <w:i/>
        </w:rPr>
        <w:t>is_tokenized_by</w:t>
      </w:r>
      <w:proofErr w:type="spellEnd"/>
      <w:r w:rsidR="008A2920">
        <w:t xml:space="preserve"> annotation property</w:t>
      </w:r>
      <w:r w:rsidR="00124CAA">
        <w:t xml:space="preserve"> to link </w:t>
      </w:r>
      <w:r w:rsidR="000C23E1">
        <w:t xml:space="preserve">instances of </w:t>
      </w:r>
      <w:r w:rsidR="000C23E1">
        <w:rPr>
          <w:smallCaps/>
        </w:rPr>
        <w:t>information content entity</w:t>
      </w:r>
      <w:r w:rsidR="00124CAA">
        <w:t xml:space="preserve"> </w:t>
      </w:r>
      <w:r w:rsidR="000C23E1">
        <w:t xml:space="preserve">directly </w:t>
      </w:r>
      <w:r w:rsidR="00124CAA">
        <w:t>to literal values (see the discussion in Section 4.1)</w:t>
      </w:r>
      <w:r w:rsidR="00D02836">
        <w:t>.</w:t>
      </w:r>
    </w:p>
    <w:p w14:paraId="616F143E" w14:textId="77777777" w:rsidR="00173FF9" w:rsidRDefault="00617977" w:rsidP="006F002A">
      <w:pPr>
        <w:pStyle w:val="Heading2"/>
      </w:pPr>
      <w:bookmarkStart w:id="184" w:name="_Toc523128968"/>
      <w:r w:rsidRPr="00D563DC">
        <w:lastRenderedPageBreak/>
        <w:t>Information Entity Ontology</w:t>
      </w:r>
      <w:bookmarkEnd w:id="184"/>
    </w:p>
    <w:p w14:paraId="2D6C5BF0" w14:textId="05532361" w:rsidR="006C527D" w:rsidRPr="00AF1ECF" w:rsidRDefault="00FE5842" w:rsidP="00AD7996">
      <w:pPr>
        <w:jc w:val="both"/>
      </w:pPr>
      <w:r>
        <w:t xml:space="preserve">The </w:t>
      </w:r>
      <w:r w:rsidR="007325DB">
        <w:t xml:space="preserve">Information Entity Ontology </w:t>
      </w:r>
      <w:r w:rsidR="00B26E0C">
        <w:t>represents</w:t>
      </w:r>
      <w:r w:rsidR="00D631D4">
        <w:t xml:space="preserve"> types and</w:t>
      </w:r>
      <w:r w:rsidR="00B26E0C">
        <w:t xml:space="preserve"> </w:t>
      </w:r>
      <w:r w:rsidR="00617977">
        <w:t>provenance of information</w:t>
      </w:r>
      <w:r w:rsidR="00C807B6">
        <w:t xml:space="preserve">. </w:t>
      </w:r>
      <w:r w:rsidR="00EA309C">
        <w:t xml:space="preserve">Significantly, </w:t>
      </w:r>
      <w:r w:rsidR="00617977">
        <w:t>the ontology</w:t>
      </w:r>
      <w:r w:rsidR="00EA309C">
        <w:t xml:space="preserve"> draws a distinction in representing</w:t>
      </w:r>
      <w:r w:rsidR="00617977">
        <w:t xml:space="preserve"> </w:t>
      </w:r>
      <w:r w:rsidR="00B26E0C">
        <w:t xml:space="preserve">(1) </w:t>
      </w:r>
      <w:r w:rsidR="00617977">
        <w:t xml:space="preserve">the </w:t>
      </w:r>
      <w:r w:rsidR="00B26E0C" w:rsidRPr="00D563DC">
        <w:rPr>
          <w:i/>
        </w:rPr>
        <w:t>content</w:t>
      </w:r>
      <w:r w:rsidR="00617977">
        <w:t xml:space="preserve"> of </w:t>
      </w:r>
      <w:r w:rsidR="00B26E0C">
        <w:t xml:space="preserve">some piece of </w:t>
      </w:r>
      <w:r w:rsidR="00617977">
        <w:t>information</w:t>
      </w:r>
      <w:r w:rsidR="004F50AD">
        <w:t>,</w:t>
      </w:r>
      <w:r w:rsidR="00617977">
        <w:t xml:space="preserve"> </w:t>
      </w:r>
      <w:r w:rsidR="00B26E0C">
        <w:t>and (2)</w:t>
      </w:r>
      <w:r w:rsidR="00617977">
        <w:t xml:space="preserve"> the </w:t>
      </w:r>
      <w:r w:rsidR="00617977" w:rsidRPr="00D563DC">
        <w:rPr>
          <w:i/>
        </w:rPr>
        <w:t>expressions</w:t>
      </w:r>
      <w:r w:rsidR="00617977">
        <w:t xml:space="preserve"> of that </w:t>
      </w:r>
      <w:r w:rsidR="00B26E0C">
        <w:t>content</w:t>
      </w:r>
      <w:r w:rsidR="00617977">
        <w:t xml:space="preserve"> in some </w:t>
      </w:r>
      <w:r w:rsidR="00617977" w:rsidRPr="00D563DC">
        <w:rPr>
          <w:i/>
        </w:rPr>
        <w:t>medium</w:t>
      </w:r>
      <w:r w:rsidR="00334301">
        <w:rPr>
          <w:i/>
        </w:rPr>
        <w:t xml:space="preserve"> </w:t>
      </w:r>
      <w:r w:rsidR="00334301">
        <w:t>(Smith, et al., 2013)</w:t>
      </w:r>
      <w:r w:rsidR="00617977">
        <w:t xml:space="preserve">. </w:t>
      </w:r>
      <w:r w:rsidR="004F50AD">
        <w:t xml:space="preserve">The former </w:t>
      </w:r>
      <w:r w:rsidR="002B131B">
        <w:t xml:space="preserve">are represented with the class </w:t>
      </w:r>
      <w:r w:rsidR="00204BDE">
        <w:rPr>
          <w:smallCaps/>
        </w:rPr>
        <w:t>i</w:t>
      </w:r>
      <w:r w:rsidR="004F50AD" w:rsidRPr="00204BDE">
        <w:rPr>
          <w:smallCaps/>
        </w:rPr>
        <w:t>nformation</w:t>
      </w:r>
      <w:r w:rsidR="00204BDE">
        <w:rPr>
          <w:smallCaps/>
        </w:rPr>
        <w:t xml:space="preserve"> content e</w:t>
      </w:r>
      <w:r w:rsidR="002B131B" w:rsidRPr="00204BDE">
        <w:rPr>
          <w:smallCaps/>
        </w:rPr>
        <w:t>ntity</w:t>
      </w:r>
      <w:r w:rsidR="004F50AD">
        <w:t>, whereas the latter are represented with the clas</w:t>
      </w:r>
      <w:r w:rsidR="002B131B">
        <w:t xml:space="preserve">s </w:t>
      </w:r>
      <w:r w:rsidR="00204BDE">
        <w:rPr>
          <w:smallCaps/>
        </w:rPr>
        <w:t>information bearing e</w:t>
      </w:r>
      <w:r w:rsidR="002B131B" w:rsidRPr="00204BDE">
        <w:rPr>
          <w:smallCaps/>
        </w:rPr>
        <w:t>ntity</w:t>
      </w:r>
      <w:r w:rsidR="00902122">
        <w:t>.</w:t>
      </w:r>
      <w:r w:rsidR="00146DF7">
        <w:t xml:space="preserve"> This distinction is necessary for connecting pieces of data (e.g., the values in a data table) to entities in the real world (e.g., </w:t>
      </w:r>
      <w:r w:rsidR="004618E3">
        <w:t>books, documents, severs, databases</w:t>
      </w:r>
      <w:r w:rsidR="00146DF7">
        <w:t>) and for tracki</w:t>
      </w:r>
      <w:r w:rsidR="002372C9">
        <w:t xml:space="preserve">ng the provenance of </w:t>
      </w:r>
      <w:r w:rsidR="002372C9" w:rsidRPr="00AF1ECF">
        <w:t>data</w:t>
      </w:r>
      <w:r w:rsidR="00146DF7" w:rsidRPr="00AF1ECF">
        <w:t>.</w:t>
      </w:r>
    </w:p>
    <w:p w14:paraId="445AF488" w14:textId="6180F49D" w:rsidR="006C527D" w:rsidRPr="00AF1ECF" w:rsidRDefault="006C527D" w:rsidP="00AD7996">
      <w:pPr>
        <w:jc w:val="both"/>
      </w:pPr>
      <w:r w:rsidRPr="00AF1ECF">
        <w:t xml:space="preserve">An information bearing entity is a concrete, material object which bears </w:t>
      </w:r>
      <w:r w:rsidR="00092283" w:rsidRPr="00AF1ECF">
        <w:t>some</w:t>
      </w:r>
      <w:r w:rsidRPr="00AF1ECF">
        <w:t xml:space="preserve"> information content</w:t>
      </w:r>
      <w:r w:rsidR="0056093C">
        <w:t>, and which is linked to particular data values</w:t>
      </w:r>
      <w:r w:rsidRPr="00AF1ECF">
        <w:t>:</w:t>
      </w:r>
    </w:p>
    <w:p w14:paraId="7063E34A" w14:textId="77777777" w:rsidR="006C527D" w:rsidRPr="00AD7996" w:rsidRDefault="006C527D">
      <w:pPr>
        <w:spacing w:after="0"/>
        <w:jc w:val="both"/>
      </w:pPr>
      <w:r w:rsidRPr="00AF1ECF">
        <w:tab/>
      </w:r>
      <w:r w:rsidR="00204BDE" w:rsidRPr="00AF1ECF">
        <w:rPr>
          <w:smallCaps/>
        </w:rPr>
        <w:t>information bearing e</w:t>
      </w:r>
      <w:r w:rsidRPr="00AF1ECF">
        <w:rPr>
          <w:smallCaps/>
        </w:rPr>
        <w:t>ntity</w:t>
      </w:r>
      <w:r w:rsidRPr="00AF1ECF">
        <w:t xml:space="preserve"> </w:t>
      </w:r>
      <w:proofErr w:type="spellStart"/>
      <w:r w:rsidRPr="00AF1ECF">
        <w:rPr>
          <w:b/>
          <w:i/>
        </w:rPr>
        <w:t>bearer_of</w:t>
      </w:r>
      <w:proofErr w:type="spellEnd"/>
      <w:r w:rsidRPr="00AD7996">
        <w:t xml:space="preserve"> </w:t>
      </w:r>
      <w:r w:rsidR="00204BDE" w:rsidRPr="00AF1ECF">
        <w:rPr>
          <w:smallCaps/>
        </w:rPr>
        <w:t>i</w:t>
      </w:r>
      <w:r w:rsidRPr="00AF1ECF">
        <w:rPr>
          <w:smallCaps/>
        </w:rPr>
        <w:t>nformation</w:t>
      </w:r>
      <w:r w:rsidR="00204BDE" w:rsidRPr="00AF1ECF">
        <w:rPr>
          <w:smallCaps/>
        </w:rPr>
        <w:t xml:space="preserve"> c</w:t>
      </w:r>
      <w:r w:rsidRPr="00AF1ECF">
        <w:rPr>
          <w:smallCaps/>
        </w:rPr>
        <w:t xml:space="preserve">ontent </w:t>
      </w:r>
      <w:r w:rsidR="00204BDE" w:rsidRPr="00AF1ECF">
        <w:rPr>
          <w:smallCaps/>
        </w:rPr>
        <w:t>e</w:t>
      </w:r>
      <w:r w:rsidRPr="00AF1ECF">
        <w:rPr>
          <w:smallCaps/>
        </w:rPr>
        <w:t>ntity</w:t>
      </w:r>
    </w:p>
    <w:p w14:paraId="5DEBAE6F" w14:textId="2B35039A" w:rsidR="00902122" w:rsidRPr="00AF1ECF" w:rsidRDefault="006C527D" w:rsidP="00AD7996">
      <w:pPr>
        <w:jc w:val="both"/>
      </w:pPr>
      <w:r w:rsidRPr="00AF1ECF">
        <w:tab/>
      </w:r>
      <w:r w:rsidR="00204BDE" w:rsidRPr="00AF1ECF">
        <w:rPr>
          <w:smallCaps/>
        </w:rPr>
        <w:t>information content e</w:t>
      </w:r>
      <w:r w:rsidRPr="00AF1ECF">
        <w:rPr>
          <w:smallCaps/>
        </w:rPr>
        <w:t>ntity</w:t>
      </w:r>
      <w:r w:rsidRPr="00AF1ECF">
        <w:t xml:space="preserve"> </w:t>
      </w:r>
      <w:proofErr w:type="spellStart"/>
      <w:r w:rsidRPr="00AF1ECF">
        <w:rPr>
          <w:b/>
          <w:i/>
        </w:rPr>
        <w:t>inheres_in</w:t>
      </w:r>
      <w:proofErr w:type="spellEnd"/>
      <w:r w:rsidRPr="00AF1ECF">
        <w:t xml:space="preserve"> </w:t>
      </w:r>
      <w:r w:rsidR="00204BDE" w:rsidRPr="00AF1ECF">
        <w:rPr>
          <w:smallCaps/>
        </w:rPr>
        <w:t>information bearing e</w:t>
      </w:r>
      <w:r w:rsidRPr="00AF1ECF">
        <w:rPr>
          <w:smallCaps/>
        </w:rPr>
        <w:t>ntity</w:t>
      </w:r>
    </w:p>
    <w:p w14:paraId="54639CC6" w14:textId="7E452952" w:rsidR="0056093C" w:rsidRPr="00AD7996" w:rsidRDefault="0056093C">
      <w:pPr>
        <w:spacing w:after="0"/>
        <w:jc w:val="both"/>
        <w:rPr>
          <w:i/>
        </w:rPr>
      </w:pPr>
      <w:r>
        <w:tab/>
      </w:r>
      <w:r>
        <w:rPr>
          <w:smallCaps/>
        </w:rPr>
        <w:t>information bearing entity</w:t>
      </w:r>
      <w:r>
        <w:t xml:space="preserve"> </w:t>
      </w:r>
      <w:proofErr w:type="spellStart"/>
      <w:r>
        <w:rPr>
          <w:b/>
          <w:i/>
        </w:rPr>
        <w:t>has_text_value</w:t>
      </w:r>
      <w:proofErr w:type="spellEnd"/>
      <w:r>
        <w:t xml:space="preserve"> </w:t>
      </w:r>
      <w:r w:rsidR="007573EB">
        <w:rPr>
          <w:i/>
        </w:rPr>
        <w:t>Literal</w:t>
      </w:r>
    </w:p>
    <w:p w14:paraId="240F4DDF" w14:textId="3C059859" w:rsidR="0056093C" w:rsidRPr="00AD7996" w:rsidRDefault="0056093C" w:rsidP="00AD7996">
      <w:pPr>
        <w:jc w:val="both"/>
        <w:rPr>
          <w:i/>
        </w:rPr>
      </w:pPr>
      <w:r>
        <w:tab/>
      </w:r>
      <w:r>
        <w:rPr>
          <w:smallCaps/>
        </w:rPr>
        <w:t xml:space="preserve">information bearing entity </w:t>
      </w:r>
      <w:proofErr w:type="spellStart"/>
      <w:r>
        <w:rPr>
          <w:b/>
          <w:i/>
        </w:rPr>
        <w:t>has_integer_value</w:t>
      </w:r>
      <w:proofErr w:type="spellEnd"/>
      <w:r>
        <w:t xml:space="preserve"> </w:t>
      </w:r>
      <w:r w:rsidR="007573EB">
        <w:rPr>
          <w:i/>
        </w:rPr>
        <w:t>Literal</w:t>
      </w:r>
    </w:p>
    <w:p w14:paraId="65FD580E" w14:textId="1781B89C" w:rsidR="002E2CD3" w:rsidRPr="00AF1ECF" w:rsidRDefault="002E2CD3" w:rsidP="00AD7996">
      <w:pPr>
        <w:jc w:val="both"/>
      </w:pPr>
      <w:r w:rsidRPr="00AF1ECF">
        <w:t>A single</w:t>
      </w:r>
      <w:r>
        <w:t xml:space="preserve"> information content entity can inhere in multiple information bearers. </w:t>
      </w:r>
      <w:r w:rsidR="006A4E76">
        <w:t xml:space="preserve">For example, the content of a document can reside </w:t>
      </w:r>
      <w:r w:rsidR="005334F8">
        <w:t xml:space="preserve">simultaneously </w:t>
      </w:r>
      <w:r w:rsidR="006A4E76">
        <w:t>in multiple copies of th</w:t>
      </w:r>
      <w:r w:rsidR="005B289C">
        <w:t>at document. Likewise,</w:t>
      </w:r>
      <w:r w:rsidR="006A4E76">
        <w:t xml:space="preserve"> a single name or identifier can </w:t>
      </w:r>
      <w:r w:rsidR="005334F8">
        <w:t>be reproduced in many physical objects (written on a driver’s license, a social security card, a nametag, etc.)</w:t>
      </w:r>
      <w:r w:rsidR="00DF6E01">
        <w:t xml:space="preserve">. </w:t>
      </w:r>
      <w:r w:rsidR="002A08C1">
        <w:t xml:space="preserve">What is </w:t>
      </w:r>
      <w:r w:rsidR="005303B9">
        <w:t>essential to keep in mind is</w:t>
      </w:r>
      <w:r w:rsidR="00631AE0">
        <w:t xml:space="preserve">: </w:t>
      </w:r>
      <w:r w:rsidR="00DF6E01" w:rsidRPr="00631AE0">
        <w:rPr>
          <w:i/>
        </w:rPr>
        <w:t xml:space="preserve">Whenever identical content </w:t>
      </w:r>
      <w:r w:rsidR="00EC2BDA" w:rsidRPr="00631AE0">
        <w:rPr>
          <w:i/>
        </w:rPr>
        <w:t>is found in multiple sources,</w:t>
      </w:r>
      <w:r w:rsidR="00EC2BDA">
        <w:t xml:space="preserve"> </w:t>
      </w:r>
      <w:r w:rsidR="00631AE0">
        <w:rPr>
          <w:i/>
        </w:rPr>
        <w:t xml:space="preserve">that content is a </w:t>
      </w:r>
      <w:r w:rsidR="00631AE0">
        <w:rPr>
          <w:i/>
          <w:u w:val="single"/>
        </w:rPr>
        <w:t>single</w:t>
      </w:r>
      <w:r w:rsidR="00631AE0">
        <w:rPr>
          <w:i/>
        </w:rPr>
        <w:t xml:space="preserve"> instance of </w:t>
      </w:r>
      <w:r w:rsidR="00631AE0">
        <w:rPr>
          <w:i/>
          <w:smallCaps/>
        </w:rPr>
        <w:t>information content entity</w:t>
      </w:r>
      <w:r w:rsidR="00631AE0">
        <w:rPr>
          <w:i/>
        </w:rPr>
        <w:t xml:space="preserve">. </w:t>
      </w:r>
      <w:r w:rsidR="00631AE0">
        <w:t xml:space="preserve">A person only has </w:t>
      </w:r>
      <w:r w:rsidR="00631AE0" w:rsidRPr="00D03A69">
        <w:rPr>
          <w:i/>
        </w:rPr>
        <w:t>one</w:t>
      </w:r>
      <w:r w:rsidR="00631AE0">
        <w:t xml:space="preserve"> name</w:t>
      </w:r>
      <w:r w:rsidR="00971E4C">
        <w:t xml:space="preserve">, </w:t>
      </w:r>
      <w:r w:rsidR="009B07A1">
        <w:t>but</w:t>
      </w:r>
      <w:r w:rsidR="00971E4C">
        <w:t xml:space="preserve"> that name (content) </w:t>
      </w:r>
      <w:r w:rsidR="00A51784">
        <w:t>can be found in</w:t>
      </w:r>
      <w:r w:rsidR="00971E4C">
        <w:t xml:space="preserve"> </w:t>
      </w:r>
      <w:r w:rsidR="00971E4C" w:rsidRPr="001A5A4A">
        <w:rPr>
          <w:i/>
        </w:rPr>
        <w:t>many</w:t>
      </w:r>
      <w:r w:rsidR="00971E4C">
        <w:t xml:space="preserve"> particular physical tokens.</w:t>
      </w:r>
      <w:r w:rsidR="008958D5">
        <w:t xml:space="preserve"> (</w:t>
      </w:r>
      <w:r w:rsidR="007A3A2B">
        <w:t>See</w:t>
      </w:r>
      <w:r w:rsidR="00355B00">
        <w:t xml:space="preserve"> the discussion of the BFO class </w:t>
      </w:r>
      <w:r w:rsidR="00355B00">
        <w:rPr>
          <w:smallCaps/>
        </w:rPr>
        <w:t>generically dependent continuant</w:t>
      </w:r>
      <w:r w:rsidR="00355B00">
        <w:t xml:space="preserve"> in Section 3.2.) </w:t>
      </w:r>
    </w:p>
    <w:p w14:paraId="71128DBC" w14:textId="66940087" w:rsidR="004E7269" w:rsidRPr="00AF1ECF" w:rsidRDefault="005D0EEB" w:rsidP="00AD7996">
      <w:pPr>
        <w:jc w:val="both"/>
      </w:pPr>
      <w:r>
        <w:t xml:space="preserve">An information content entity </w:t>
      </w:r>
      <w:r w:rsidR="004E7269">
        <w:t>stands in a relation of “</w:t>
      </w:r>
      <w:proofErr w:type="spellStart"/>
      <w:r w:rsidR="004E7269">
        <w:t>aboutness</w:t>
      </w:r>
      <w:proofErr w:type="spellEnd"/>
      <w:r w:rsidR="004E7269">
        <w:t>”</w:t>
      </w:r>
      <w:r w:rsidR="00206EED">
        <w:t>,</w:t>
      </w:r>
      <w:r w:rsidR="004E7269">
        <w:t xml:space="preserve"> or reference</w:t>
      </w:r>
      <w:r w:rsidR="00206EED">
        <w:t>,</w:t>
      </w:r>
      <w:r w:rsidR="004E7269">
        <w:t xml:space="preserve"> to the entity the content is about</w:t>
      </w:r>
      <w:r w:rsidR="00F44B00">
        <w:t xml:space="preserve"> (</w:t>
      </w:r>
      <w:proofErr w:type="spellStart"/>
      <w:r w:rsidR="00F44B00">
        <w:t>Ceusters</w:t>
      </w:r>
      <w:proofErr w:type="spellEnd"/>
      <w:r w:rsidR="00F44B00">
        <w:t xml:space="preserve"> and Smith, 2015)</w:t>
      </w:r>
      <w:r w:rsidR="004E7269">
        <w:t>:</w:t>
      </w:r>
    </w:p>
    <w:p w14:paraId="6FD4686B" w14:textId="77777777" w:rsidR="004E7269" w:rsidRDefault="004E7269" w:rsidP="00902122">
      <w:pPr>
        <w:spacing w:after="0"/>
        <w:jc w:val="both"/>
      </w:pPr>
      <w:r>
        <w:tab/>
      </w:r>
      <w:r w:rsidR="00CE0085">
        <w:rPr>
          <w:smallCaps/>
        </w:rPr>
        <w:t>information content e</w:t>
      </w:r>
      <w:r w:rsidRPr="00CE0085">
        <w:rPr>
          <w:smallCaps/>
        </w:rPr>
        <w:t>ntity</w:t>
      </w:r>
      <w:r>
        <w:t xml:space="preserve"> </w:t>
      </w:r>
      <w:proofErr w:type="spellStart"/>
      <w:r w:rsidRPr="00CE0085">
        <w:rPr>
          <w:b/>
          <w:i/>
        </w:rPr>
        <w:t>is_about</w:t>
      </w:r>
      <w:proofErr w:type="spellEnd"/>
      <w:r>
        <w:t xml:space="preserve"> </w:t>
      </w:r>
      <w:r w:rsidR="00CE0085">
        <w:rPr>
          <w:smallCaps/>
        </w:rPr>
        <w:t>e</w:t>
      </w:r>
      <w:r w:rsidR="00E55A54" w:rsidRPr="00CE0085">
        <w:rPr>
          <w:smallCaps/>
        </w:rPr>
        <w:t>ntity</w:t>
      </w:r>
    </w:p>
    <w:p w14:paraId="42B6CC47" w14:textId="77777777" w:rsidR="004E7269" w:rsidRPr="00AD7996" w:rsidRDefault="004E7269" w:rsidP="00AD7996">
      <w:r>
        <w:tab/>
      </w:r>
      <w:r w:rsidR="00CE0085" w:rsidRPr="00AD7996">
        <w:rPr>
          <w:smallCaps/>
        </w:rPr>
        <w:t>e</w:t>
      </w:r>
      <w:r w:rsidR="00E55A54" w:rsidRPr="00AD7996">
        <w:rPr>
          <w:smallCaps/>
        </w:rPr>
        <w:t>ntity</w:t>
      </w:r>
      <w:r w:rsidRPr="00CE0085">
        <w:t xml:space="preserve"> </w:t>
      </w:r>
      <w:proofErr w:type="spellStart"/>
      <w:r w:rsidRPr="00CE0085">
        <w:rPr>
          <w:b/>
          <w:i/>
        </w:rPr>
        <w:t>is_subject_of</w:t>
      </w:r>
      <w:proofErr w:type="spellEnd"/>
      <w:r>
        <w:t xml:space="preserve"> </w:t>
      </w:r>
      <w:r w:rsidR="00CE0085" w:rsidRPr="00AD7996">
        <w:rPr>
          <w:smallCaps/>
        </w:rPr>
        <w:t>information c</w:t>
      </w:r>
      <w:r w:rsidRPr="00AD7996">
        <w:rPr>
          <w:smallCaps/>
        </w:rPr>
        <w:t xml:space="preserve">ontent </w:t>
      </w:r>
      <w:r w:rsidR="00CE0085" w:rsidRPr="00AD7996">
        <w:rPr>
          <w:smallCaps/>
        </w:rPr>
        <w:t>e</w:t>
      </w:r>
      <w:r w:rsidRPr="00AD7996">
        <w:rPr>
          <w:smallCaps/>
        </w:rPr>
        <w:t>ntity</w:t>
      </w:r>
    </w:p>
    <w:p w14:paraId="48F18609" w14:textId="56E51C4C" w:rsidR="005D4C8D" w:rsidRPr="00C94FFF" w:rsidRDefault="005E595B" w:rsidP="00AD7996">
      <w:pPr>
        <w:jc w:val="both"/>
      </w:pPr>
      <w:r>
        <w:t>Note that t</w:t>
      </w:r>
      <w:r w:rsidR="009A362B">
        <w:t xml:space="preserve">he BFO class </w:t>
      </w:r>
      <w:r w:rsidR="00AC473B">
        <w:rPr>
          <w:smallCaps/>
        </w:rPr>
        <w:t>e</w:t>
      </w:r>
      <w:r w:rsidR="009A362B" w:rsidRPr="00AC473B">
        <w:rPr>
          <w:smallCaps/>
        </w:rPr>
        <w:t>ntity</w:t>
      </w:r>
      <w:r w:rsidR="009A362B">
        <w:t xml:space="preserve"> </w:t>
      </w:r>
      <w:r w:rsidR="00DB5AD8">
        <w:t>is the most generic</w:t>
      </w:r>
      <w:r w:rsidR="009A362B">
        <w:t xml:space="preserve"> parent class</w:t>
      </w:r>
      <w:r w:rsidR="006C1B26">
        <w:t xml:space="preserve"> in the ontology: </w:t>
      </w:r>
      <w:r w:rsidR="00B222BF">
        <w:t>every</w:t>
      </w:r>
      <w:r w:rsidR="0065007D">
        <w:t xml:space="preserve"> BFO</w:t>
      </w:r>
      <w:r w:rsidR="00B222BF">
        <w:t xml:space="preserve"> class is a subclass of </w:t>
      </w:r>
      <w:r w:rsidR="00AC473B">
        <w:rPr>
          <w:smallCaps/>
        </w:rPr>
        <w:t>e</w:t>
      </w:r>
      <w:r w:rsidR="00B222BF" w:rsidRPr="00AC473B">
        <w:rPr>
          <w:smallCaps/>
        </w:rPr>
        <w:t>ntity</w:t>
      </w:r>
      <w:r w:rsidR="009A362B">
        <w:t xml:space="preserve">. </w:t>
      </w:r>
      <w:r w:rsidR="004E7269">
        <w:t>Note</w:t>
      </w:r>
      <w:r w:rsidR="009F492D">
        <w:t xml:space="preserve"> also</w:t>
      </w:r>
      <w:r w:rsidR="009F46F1">
        <w:t>, then,</w:t>
      </w:r>
      <w:r w:rsidR="004E7269">
        <w:t xml:space="preserve"> that there are no restrictions on what </w:t>
      </w:r>
      <w:r w:rsidR="006523B1">
        <w:t xml:space="preserve">type of entity </w:t>
      </w:r>
      <w:r w:rsidR="004E7269">
        <w:t>an informati</w:t>
      </w:r>
      <w:r w:rsidR="00955D79">
        <w:t>on content entity can be about.</w:t>
      </w:r>
      <w:r w:rsidR="00F56BD2">
        <w:t xml:space="preserve"> An instance of </w:t>
      </w:r>
      <w:r w:rsidR="00AC473B">
        <w:rPr>
          <w:smallCaps/>
        </w:rPr>
        <w:t>information c</w:t>
      </w:r>
      <w:r w:rsidR="00F56BD2" w:rsidRPr="00AC473B">
        <w:rPr>
          <w:smallCaps/>
        </w:rPr>
        <w:t xml:space="preserve">ontent </w:t>
      </w:r>
      <w:r w:rsidR="00AC473B">
        <w:rPr>
          <w:smallCaps/>
        </w:rPr>
        <w:t>e</w:t>
      </w:r>
      <w:r w:rsidR="00F56BD2" w:rsidRPr="00AC473B">
        <w:rPr>
          <w:smallCaps/>
        </w:rPr>
        <w:t>ntity</w:t>
      </w:r>
      <w:r w:rsidR="00F56BD2">
        <w:t xml:space="preserve"> can be about an instance of </w:t>
      </w:r>
      <w:r w:rsidR="00AC473B" w:rsidRPr="00AC473B">
        <w:rPr>
          <w:smallCaps/>
        </w:rPr>
        <w:t>o</w:t>
      </w:r>
      <w:r w:rsidR="00F56BD2" w:rsidRPr="00AC473B">
        <w:rPr>
          <w:smallCaps/>
        </w:rPr>
        <w:t>bject</w:t>
      </w:r>
      <w:r w:rsidR="00F56BD2">
        <w:t xml:space="preserve"> or </w:t>
      </w:r>
      <w:r w:rsidR="00AC473B">
        <w:rPr>
          <w:smallCaps/>
        </w:rPr>
        <w:t>p</w:t>
      </w:r>
      <w:r w:rsidR="00F56BD2" w:rsidRPr="00AC473B">
        <w:rPr>
          <w:smallCaps/>
        </w:rPr>
        <w:t xml:space="preserve">rocess </w:t>
      </w:r>
      <w:r w:rsidR="00CF72C6">
        <w:t xml:space="preserve">or </w:t>
      </w:r>
      <w:r w:rsidR="00AC473B">
        <w:rPr>
          <w:smallCaps/>
        </w:rPr>
        <w:t>spatial r</w:t>
      </w:r>
      <w:r w:rsidR="00A64EDA" w:rsidRPr="00AC473B">
        <w:rPr>
          <w:smallCaps/>
        </w:rPr>
        <w:t>egion</w:t>
      </w:r>
      <w:r w:rsidR="00CF72C6">
        <w:rPr>
          <w:b/>
          <w:i/>
        </w:rPr>
        <w:t xml:space="preserve"> </w:t>
      </w:r>
      <w:r w:rsidR="00F56BD2">
        <w:t xml:space="preserve">or </w:t>
      </w:r>
      <w:r w:rsidR="00E75D10">
        <w:t>a</w:t>
      </w:r>
      <w:r w:rsidR="001D6CE5">
        <w:t>ny other class.</w:t>
      </w:r>
    </w:p>
    <w:p w14:paraId="19AF489B" w14:textId="2E7B86F9" w:rsidR="00B222BF" w:rsidRPr="00C94FFF" w:rsidRDefault="005D4C8D" w:rsidP="00AD7996">
      <w:pPr>
        <w:jc w:val="both"/>
      </w:pPr>
      <w:r>
        <w:t xml:space="preserve">The </w:t>
      </w:r>
      <w:proofErr w:type="spellStart"/>
      <w:r w:rsidRPr="00EC2084">
        <w:rPr>
          <w:b/>
          <w:i/>
        </w:rPr>
        <w:t>is_about</w:t>
      </w:r>
      <w:proofErr w:type="spellEnd"/>
      <w:r w:rsidR="00E87030">
        <w:t xml:space="preserve"> relation </w:t>
      </w:r>
      <w:r w:rsidR="00C75A83">
        <w:t xml:space="preserve">divides </w:t>
      </w:r>
      <w:r w:rsidR="00E87030">
        <w:t xml:space="preserve">into three </w:t>
      </w:r>
      <w:proofErr w:type="spellStart"/>
      <w:r w:rsidR="00E87030">
        <w:t>subproperties</w:t>
      </w:r>
      <w:proofErr w:type="spellEnd"/>
      <w:r w:rsidR="00E87030">
        <w:t>, each of which represents a different relation between information content and what that information is about</w:t>
      </w:r>
      <w:r w:rsidR="006A6379">
        <w:t>, namely</w:t>
      </w:r>
      <w:r>
        <w:t xml:space="preserve">: </w:t>
      </w:r>
      <w:r w:rsidRPr="00EC2084">
        <w:rPr>
          <w:b/>
          <w:i/>
        </w:rPr>
        <w:t>describes</w:t>
      </w:r>
      <w:r>
        <w:t xml:space="preserve">, </w:t>
      </w:r>
      <w:r w:rsidRPr="00EC2084">
        <w:rPr>
          <w:b/>
          <w:i/>
        </w:rPr>
        <w:t>prescribes</w:t>
      </w:r>
      <w:r>
        <w:t xml:space="preserve">, and </w:t>
      </w:r>
      <w:r w:rsidRPr="00EC2084">
        <w:rPr>
          <w:b/>
          <w:i/>
        </w:rPr>
        <w:t>designates</w:t>
      </w:r>
      <w:r w:rsidR="00E87030">
        <w:t xml:space="preserve">. </w:t>
      </w:r>
      <w:proofErr w:type="gramStart"/>
      <w:r w:rsidR="00B222BF">
        <w:t xml:space="preserve">The </w:t>
      </w:r>
      <w:r w:rsidR="00B222BF" w:rsidRPr="00EC2084">
        <w:rPr>
          <w:b/>
          <w:i/>
        </w:rPr>
        <w:t>describes</w:t>
      </w:r>
      <w:proofErr w:type="gramEnd"/>
      <w:r w:rsidR="00B222BF">
        <w:t xml:space="preserve"> relation is used for information such</w:t>
      </w:r>
      <w:r w:rsidR="00E8641B">
        <w:t xml:space="preserve"> as reports and representations</w:t>
      </w:r>
      <w:r w:rsidR="00B222BF">
        <w:t xml:space="preserve"> </w:t>
      </w:r>
      <w:r w:rsidR="00E8641B">
        <w:t>(</w:t>
      </w:r>
      <w:r w:rsidR="00952559">
        <w:t>images</w:t>
      </w:r>
      <w:r w:rsidR="00E8641B">
        <w:t>)</w:t>
      </w:r>
      <w:r w:rsidR="00952559">
        <w:t>, t</w:t>
      </w:r>
      <w:r w:rsidR="00F51CF3">
        <w:t xml:space="preserve">he </w:t>
      </w:r>
      <w:r w:rsidR="00F51CF3" w:rsidRPr="00EC2084">
        <w:rPr>
          <w:b/>
          <w:i/>
        </w:rPr>
        <w:t>prescribes</w:t>
      </w:r>
      <w:r w:rsidR="00F51CF3" w:rsidRPr="00EC2084">
        <w:rPr>
          <w:b/>
        </w:rPr>
        <w:t xml:space="preserve"> </w:t>
      </w:r>
      <w:r w:rsidR="00F51CF3">
        <w:t>relation is used for information suc</w:t>
      </w:r>
      <w:r w:rsidR="00637944">
        <w:t>h as plans and artifact specifications</w:t>
      </w:r>
      <w:r w:rsidR="00952559">
        <w:t>, and t</w:t>
      </w:r>
      <w:r w:rsidR="00F51CF3">
        <w:t xml:space="preserve">he </w:t>
      </w:r>
      <w:r w:rsidR="00F51CF3" w:rsidRPr="00EC2084">
        <w:rPr>
          <w:b/>
          <w:i/>
        </w:rPr>
        <w:t>designates</w:t>
      </w:r>
      <w:r w:rsidR="00F51CF3">
        <w:t xml:space="preserve"> relation is used for information such as names and</w:t>
      </w:r>
      <w:r w:rsidR="00501EE0">
        <w:t xml:space="preserve"> other</w:t>
      </w:r>
      <w:r w:rsidR="00095A10">
        <w:t xml:space="preserve"> identifiers.</w:t>
      </w:r>
    </w:p>
    <w:p w14:paraId="74812691" w14:textId="77777777" w:rsidR="00B222BF" w:rsidRPr="00C94FFF" w:rsidRDefault="00B222BF" w:rsidP="00AD7996">
      <w:pPr>
        <w:spacing w:after="0"/>
      </w:pPr>
      <w:r w:rsidRPr="00C94FFF">
        <w:tab/>
      </w:r>
      <w:r w:rsidR="0071626B" w:rsidRPr="00C94FFF">
        <w:rPr>
          <w:smallCaps/>
        </w:rPr>
        <w:t>information content e</w:t>
      </w:r>
      <w:r w:rsidRPr="00C94FFF">
        <w:rPr>
          <w:smallCaps/>
        </w:rPr>
        <w:t>ntity</w:t>
      </w:r>
      <w:r w:rsidRPr="00C94FFF">
        <w:t xml:space="preserve"> </w:t>
      </w:r>
      <w:r w:rsidRPr="00C94FFF">
        <w:rPr>
          <w:b/>
          <w:i/>
        </w:rPr>
        <w:t>describes</w:t>
      </w:r>
      <w:r w:rsidRPr="00C94FFF">
        <w:t xml:space="preserve"> </w:t>
      </w:r>
      <w:r w:rsidR="0071626B" w:rsidRPr="00C94FFF">
        <w:rPr>
          <w:smallCaps/>
        </w:rPr>
        <w:t>e</w:t>
      </w:r>
      <w:r w:rsidRPr="00C94FFF">
        <w:rPr>
          <w:smallCaps/>
        </w:rPr>
        <w:t>ntity</w:t>
      </w:r>
    </w:p>
    <w:p w14:paraId="47D7B459" w14:textId="53F5BF7E" w:rsidR="00B222BF" w:rsidRPr="00C94FFF" w:rsidRDefault="00B222BF" w:rsidP="00AD7996">
      <w:r w:rsidRPr="00C94FFF">
        <w:lastRenderedPageBreak/>
        <w:tab/>
      </w:r>
      <w:r w:rsidR="0071626B" w:rsidRPr="00C94FFF">
        <w:rPr>
          <w:smallCaps/>
        </w:rPr>
        <w:t>e</w:t>
      </w:r>
      <w:r w:rsidRPr="00C94FFF">
        <w:rPr>
          <w:smallCaps/>
        </w:rPr>
        <w:t>ntity</w:t>
      </w:r>
      <w:r w:rsidRPr="00C94FFF">
        <w:t xml:space="preserve"> </w:t>
      </w:r>
      <w:proofErr w:type="spellStart"/>
      <w:r w:rsidRPr="00C94FFF">
        <w:rPr>
          <w:b/>
          <w:i/>
        </w:rPr>
        <w:t>described_by</w:t>
      </w:r>
      <w:proofErr w:type="spellEnd"/>
      <w:r w:rsidRPr="00C94FFF">
        <w:t xml:space="preserve"> </w:t>
      </w:r>
      <w:r w:rsidR="0071626B" w:rsidRPr="00C94FFF">
        <w:rPr>
          <w:smallCaps/>
        </w:rPr>
        <w:t>information c</w:t>
      </w:r>
      <w:r w:rsidRPr="00C94FFF">
        <w:rPr>
          <w:smallCaps/>
        </w:rPr>
        <w:t xml:space="preserve">ontent </w:t>
      </w:r>
      <w:r w:rsidR="0071626B" w:rsidRPr="00C94FFF">
        <w:rPr>
          <w:smallCaps/>
        </w:rPr>
        <w:t>e</w:t>
      </w:r>
      <w:r w:rsidRPr="00C94FFF">
        <w:rPr>
          <w:smallCaps/>
        </w:rPr>
        <w:t>ntity</w:t>
      </w:r>
    </w:p>
    <w:p w14:paraId="392E9DB0" w14:textId="77777777" w:rsidR="00B222BF" w:rsidRPr="00C94FFF" w:rsidRDefault="00B222BF" w:rsidP="00AD7996">
      <w:pPr>
        <w:spacing w:after="0"/>
      </w:pPr>
      <w:r w:rsidRPr="00C94FFF">
        <w:tab/>
      </w:r>
      <w:r w:rsidR="0071626B" w:rsidRPr="00C94FFF">
        <w:rPr>
          <w:smallCaps/>
        </w:rPr>
        <w:t>information c</w:t>
      </w:r>
      <w:r w:rsidRPr="00C94FFF">
        <w:rPr>
          <w:smallCaps/>
        </w:rPr>
        <w:t xml:space="preserve">ontent </w:t>
      </w:r>
      <w:r w:rsidR="0071626B" w:rsidRPr="00C94FFF">
        <w:rPr>
          <w:smallCaps/>
        </w:rPr>
        <w:t>e</w:t>
      </w:r>
      <w:r w:rsidRPr="00C94FFF">
        <w:rPr>
          <w:smallCaps/>
        </w:rPr>
        <w:t>ntity</w:t>
      </w:r>
      <w:r w:rsidRPr="00C94FFF">
        <w:t xml:space="preserve"> </w:t>
      </w:r>
      <w:r w:rsidRPr="00C94FFF">
        <w:rPr>
          <w:b/>
          <w:i/>
        </w:rPr>
        <w:t>prescribes</w:t>
      </w:r>
      <w:r w:rsidRPr="00C94FFF">
        <w:t xml:space="preserve"> </w:t>
      </w:r>
      <w:r w:rsidR="0071626B" w:rsidRPr="00C94FFF">
        <w:rPr>
          <w:smallCaps/>
        </w:rPr>
        <w:t>e</w:t>
      </w:r>
      <w:r w:rsidRPr="00C94FFF">
        <w:rPr>
          <w:smallCaps/>
        </w:rPr>
        <w:t>ntity</w:t>
      </w:r>
    </w:p>
    <w:p w14:paraId="3C8DE789" w14:textId="15C03817" w:rsidR="00B222BF" w:rsidRPr="00C94FFF" w:rsidRDefault="00B222BF" w:rsidP="00AD7996">
      <w:r w:rsidRPr="00C94FFF">
        <w:tab/>
      </w:r>
      <w:r w:rsidR="0071626B" w:rsidRPr="00C94FFF">
        <w:rPr>
          <w:smallCaps/>
        </w:rPr>
        <w:t>e</w:t>
      </w:r>
      <w:r w:rsidRPr="00C94FFF">
        <w:rPr>
          <w:smallCaps/>
        </w:rPr>
        <w:t>ntity</w:t>
      </w:r>
      <w:r w:rsidRPr="00C94FFF">
        <w:t xml:space="preserve"> </w:t>
      </w:r>
      <w:proofErr w:type="spellStart"/>
      <w:r w:rsidRPr="00C94FFF">
        <w:rPr>
          <w:b/>
          <w:i/>
        </w:rPr>
        <w:t>prescribed_by</w:t>
      </w:r>
      <w:proofErr w:type="spellEnd"/>
      <w:r w:rsidRPr="00C94FFF">
        <w:t xml:space="preserve"> </w:t>
      </w:r>
      <w:r w:rsidR="0071626B" w:rsidRPr="00C94FFF">
        <w:rPr>
          <w:smallCaps/>
        </w:rPr>
        <w:t>information c</w:t>
      </w:r>
      <w:r w:rsidRPr="00C94FFF">
        <w:rPr>
          <w:smallCaps/>
        </w:rPr>
        <w:t xml:space="preserve">ontent </w:t>
      </w:r>
      <w:r w:rsidR="0071626B" w:rsidRPr="00C94FFF">
        <w:rPr>
          <w:smallCaps/>
        </w:rPr>
        <w:t>e</w:t>
      </w:r>
      <w:r w:rsidRPr="00C94FFF">
        <w:rPr>
          <w:smallCaps/>
        </w:rPr>
        <w:t>ntity</w:t>
      </w:r>
    </w:p>
    <w:p w14:paraId="2AF84A36" w14:textId="77777777" w:rsidR="00B222BF" w:rsidRPr="00C94FFF" w:rsidRDefault="00B222BF" w:rsidP="00AD7996">
      <w:pPr>
        <w:spacing w:after="0"/>
      </w:pPr>
      <w:r w:rsidRPr="00C94FFF">
        <w:tab/>
      </w:r>
      <w:r w:rsidR="000E7A72" w:rsidRPr="00C94FFF">
        <w:rPr>
          <w:smallCaps/>
        </w:rPr>
        <w:t>information content e</w:t>
      </w:r>
      <w:r w:rsidRPr="00C94FFF">
        <w:rPr>
          <w:smallCaps/>
        </w:rPr>
        <w:t>ntity</w:t>
      </w:r>
      <w:r w:rsidRPr="00AD7996">
        <w:t xml:space="preserve"> </w:t>
      </w:r>
      <w:r w:rsidRPr="00C94FFF">
        <w:rPr>
          <w:b/>
          <w:i/>
        </w:rPr>
        <w:t>designates</w:t>
      </w:r>
      <w:r w:rsidRPr="00C94FFF">
        <w:t xml:space="preserve"> </w:t>
      </w:r>
      <w:r w:rsidR="000E7A72" w:rsidRPr="00C94FFF">
        <w:rPr>
          <w:smallCaps/>
        </w:rPr>
        <w:t>e</w:t>
      </w:r>
      <w:r w:rsidRPr="00C94FFF">
        <w:rPr>
          <w:smallCaps/>
        </w:rPr>
        <w:t>ntity</w:t>
      </w:r>
    </w:p>
    <w:p w14:paraId="4EEEA2DB" w14:textId="0A3492BD" w:rsidR="00B37E91" w:rsidRPr="00C94FFF" w:rsidRDefault="00B222BF" w:rsidP="00AD7996">
      <w:r w:rsidRPr="00C94FFF">
        <w:tab/>
      </w:r>
      <w:r w:rsidR="000E7A72" w:rsidRPr="00C94FFF">
        <w:rPr>
          <w:smallCaps/>
        </w:rPr>
        <w:t>e</w:t>
      </w:r>
      <w:r w:rsidRPr="00C94FFF">
        <w:rPr>
          <w:smallCaps/>
        </w:rPr>
        <w:t>ntity</w:t>
      </w:r>
      <w:r w:rsidRPr="00C94FFF">
        <w:t xml:space="preserve"> </w:t>
      </w:r>
      <w:proofErr w:type="spellStart"/>
      <w:r w:rsidRPr="00C94FFF">
        <w:rPr>
          <w:b/>
          <w:i/>
        </w:rPr>
        <w:t>designated_by</w:t>
      </w:r>
      <w:proofErr w:type="spellEnd"/>
      <w:r w:rsidRPr="00C94FFF">
        <w:t xml:space="preserve"> </w:t>
      </w:r>
      <w:r w:rsidR="000E7A72" w:rsidRPr="00C94FFF">
        <w:rPr>
          <w:smallCaps/>
        </w:rPr>
        <w:t>information c</w:t>
      </w:r>
      <w:r w:rsidRPr="00C94FFF">
        <w:rPr>
          <w:smallCaps/>
        </w:rPr>
        <w:t xml:space="preserve">ontent </w:t>
      </w:r>
      <w:r w:rsidR="000E7A72" w:rsidRPr="00C94FFF">
        <w:rPr>
          <w:smallCaps/>
        </w:rPr>
        <w:t>e</w:t>
      </w:r>
      <w:r w:rsidRPr="00C94FFF">
        <w:rPr>
          <w:smallCaps/>
        </w:rPr>
        <w:t>ntity</w:t>
      </w:r>
    </w:p>
    <w:p w14:paraId="4942B240" w14:textId="1DEE21F9" w:rsidR="006049E9" w:rsidRPr="00C94FFF" w:rsidRDefault="006049E9" w:rsidP="00AD7996">
      <w:pPr>
        <w:jc w:val="both"/>
      </w:pPr>
      <w:r w:rsidRPr="00C94FFF">
        <w:t>The</w:t>
      </w:r>
      <w:r>
        <w:t xml:space="preserve"> Information Entity Ontology also defines subclasses of </w:t>
      </w:r>
      <w:r w:rsidRPr="006049E9">
        <w:rPr>
          <w:smallCaps/>
        </w:rPr>
        <w:t>information content entity</w:t>
      </w:r>
      <w:r>
        <w:t xml:space="preserve"> which correspond to each of these three relations: </w:t>
      </w:r>
      <w:r>
        <w:rPr>
          <w:smallCaps/>
        </w:rPr>
        <w:t xml:space="preserve">descriptive information content entity </w:t>
      </w:r>
      <w:r w:rsidRPr="006049E9">
        <w:t>(</w:t>
      </w:r>
      <w:r>
        <w:t xml:space="preserve">for </w:t>
      </w:r>
      <w:proofErr w:type="gramStart"/>
      <w:r>
        <w:t>the</w:t>
      </w:r>
      <w:r w:rsidR="00131ACE">
        <w:t xml:space="preserve"> </w:t>
      </w:r>
      <w:r>
        <w:rPr>
          <w:b/>
          <w:i/>
        </w:rPr>
        <w:t>describes</w:t>
      </w:r>
      <w:proofErr w:type="gramEnd"/>
      <w:r>
        <w:t xml:space="preserve"> relation</w:t>
      </w:r>
      <w:r w:rsidRPr="006049E9">
        <w:t>)</w:t>
      </w:r>
      <w:r>
        <w:t xml:space="preserve">, </w:t>
      </w:r>
      <w:r>
        <w:rPr>
          <w:smallCaps/>
        </w:rPr>
        <w:t>directive information content entity</w:t>
      </w:r>
      <w:r>
        <w:t xml:space="preserve"> (for the </w:t>
      </w:r>
      <w:r>
        <w:rPr>
          <w:b/>
          <w:i/>
        </w:rPr>
        <w:t>prescribes</w:t>
      </w:r>
      <w:r>
        <w:t xml:space="preserve"> relation) and </w:t>
      </w:r>
      <w:r>
        <w:rPr>
          <w:smallCaps/>
        </w:rPr>
        <w:t>designative information content entity</w:t>
      </w:r>
      <w:r>
        <w:t xml:space="preserve"> (for the </w:t>
      </w:r>
      <w:r>
        <w:rPr>
          <w:b/>
          <w:i/>
        </w:rPr>
        <w:t xml:space="preserve">designates </w:t>
      </w:r>
      <w:r>
        <w:t>relation).</w:t>
      </w:r>
    </w:p>
    <w:p w14:paraId="56C53E89" w14:textId="539A019B" w:rsidR="00B37E91" w:rsidRPr="00B37E91" w:rsidRDefault="0024617C" w:rsidP="00AD7996">
      <w:pPr>
        <w:jc w:val="both"/>
      </w:pPr>
      <w:r>
        <w:t xml:space="preserve">An example of </w:t>
      </w:r>
      <w:r w:rsidR="00E939B4">
        <w:t xml:space="preserve">the first would be </w:t>
      </w:r>
      <w:r w:rsidR="009577A4">
        <w:t>the content of a newspaper describing a weather event:</w:t>
      </w:r>
    </w:p>
    <w:p w14:paraId="67FCFCA9" w14:textId="77777777" w:rsidR="00FB05EB" w:rsidRDefault="003E709E" w:rsidP="00FB05EB">
      <w:pPr>
        <w:keepNext/>
        <w:jc w:val="center"/>
      </w:pPr>
      <w:r>
        <w:rPr>
          <w:noProof/>
        </w:rPr>
        <w:drawing>
          <wp:inline distT="0" distB="0" distL="0" distR="0" wp14:anchorId="7F14CB16" wp14:editId="209A5E16">
            <wp:extent cx="4864893" cy="12198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yEd-ccrelease-usecaseCore2-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3200" cy="1236989"/>
                    </a:xfrm>
                    <a:prstGeom prst="rect">
                      <a:avLst/>
                    </a:prstGeom>
                  </pic:spPr>
                </pic:pic>
              </a:graphicData>
            </a:graphic>
          </wp:inline>
        </w:drawing>
      </w:r>
    </w:p>
    <w:p w14:paraId="6F75D900" w14:textId="77777777"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w:t>
      </w:r>
      <w:r w:rsidRPr="00FB05EB">
        <w:rPr>
          <w:color w:val="auto"/>
        </w:rPr>
        <w:fldChar w:fldCharType="end"/>
      </w:r>
      <w:r w:rsidRPr="00FB05EB">
        <w:rPr>
          <w:color w:val="auto"/>
        </w:rPr>
        <w:t xml:space="preserve">: A </w:t>
      </w:r>
      <w:r w:rsidRPr="00FB05EB">
        <w:rPr>
          <w:i/>
          <w:color w:val="auto"/>
        </w:rPr>
        <w:t>description</w:t>
      </w:r>
      <w:r w:rsidRPr="00FB05EB">
        <w:rPr>
          <w:color w:val="auto"/>
        </w:rPr>
        <w:t xml:space="preserve"> of an event</w:t>
      </w:r>
      <w:r>
        <w:rPr>
          <w:color w:val="auto"/>
        </w:rPr>
        <w:br/>
      </w:r>
    </w:p>
    <w:p w14:paraId="1712CDA3" w14:textId="77777777" w:rsidR="003E709E" w:rsidRDefault="004320D9">
      <w:pPr>
        <w:jc w:val="both"/>
      </w:pPr>
      <w:r>
        <w:t>An example of the second would be the content of</w:t>
      </w:r>
      <w:r w:rsidR="001D1400">
        <w:t xml:space="preserve"> </w:t>
      </w:r>
      <w:r w:rsidR="00584542">
        <w:t>a plan for some military operation</w:t>
      </w:r>
      <w:r w:rsidR="00B31088">
        <w:t>:</w:t>
      </w:r>
    </w:p>
    <w:p w14:paraId="4767AAC6" w14:textId="77777777" w:rsidR="00FB05EB" w:rsidRDefault="003E709E" w:rsidP="00FB05EB">
      <w:pPr>
        <w:keepNext/>
        <w:jc w:val="center"/>
      </w:pPr>
      <w:r>
        <w:rPr>
          <w:noProof/>
        </w:rPr>
        <w:drawing>
          <wp:inline distT="0" distB="0" distL="0" distR="0" wp14:anchorId="6E4FB361" wp14:editId="0E651598">
            <wp:extent cx="5035550" cy="1102334"/>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yEd-ccrelease-usecaseCore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0475" cy="1116547"/>
                    </a:xfrm>
                    <a:prstGeom prst="rect">
                      <a:avLst/>
                    </a:prstGeom>
                  </pic:spPr>
                </pic:pic>
              </a:graphicData>
            </a:graphic>
          </wp:inline>
        </w:drawing>
      </w:r>
    </w:p>
    <w:p w14:paraId="6F0F4F7C" w14:textId="77777777"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2</w:t>
      </w:r>
      <w:r w:rsidRPr="00FB05EB">
        <w:rPr>
          <w:color w:val="auto"/>
        </w:rPr>
        <w:fldChar w:fldCharType="end"/>
      </w:r>
      <w:r w:rsidRPr="00FB05EB">
        <w:rPr>
          <w:color w:val="auto"/>
        </w:rPr>
        <w:t xml:space="preserve">: A </w:t>
      </w:r>
      <w:r w:rsidRPr="00FB05EB">
        <w:rPr>
          <w:i/>
          <w:color w:val="auto"/>
        </w:rPr>
        <w:t>prescription</w:t>
      </w:r>
      <w:r w:rsidRPr="00FB05EB">
        <w:rPr>
          <w:color w:val="auto"/>
        </w:rPr>
        <w:t xml:space="preserve"> of an action</w:t>
      </w:r>
      <w:r>
        <w:rPr>
          <w:color w:val="auto"/>
        </w:rPr>
        <w:br/>
      </w:r>
    </w:p>
    <w:p w14:paraId="396934EB" w14:textId="77777777" w:rsidR="00C00341" w:rsidRDefault="00B31088" w:rsidP="003E709E">
      <w:pPr>
        <w:jc w:val="both"/>
      </w:pPr>
      <w:r>
        <w:t>An exa</w:t>
      </w:r>
      <w:r w:rsidRPr="00C94FFF">
        <w:t>m</w:t>
      </w:r>
      <w:r>
        <w:t>ple of the third would be the content of a proper name or an ID number:</w:t>
      </w:r>
    </w:p>
    <w:p w14:paraId="141FF25E" w14:textId="77777777" w:rsidR="00FB05EB" w:rsidRDefault="003E709E" w:rsidP="00FB05EB">
      <w:pPr>
        <w:keepNext/>
        <w:jc w:val="center"/>
      </w:pPr>
      <w:r>
        <w:rPr>
          <w:noProof/>
        </w:rPr>
        <w:drawing>
          <wp:inline distT="0" distB="0" distL="0" distR="0" wp14:anchorId="0818944A" wp14:editId="660B642F">
            <wp:extent cx="4864894" cy="10504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Ed-ccrelease-usecaseCore3-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20542" cy="1062436"/>
                    </a:xfrm>
                    <a:prstGeom prst="rect">
                      <a:avLst/>
                    </a:prstGeom>
                  </pic:spPr>
                </pic:pic>
              </a:graphicData>
            </a:graphic>
          </wp:inline>
        </w:drawing>
      </w:r>
    </w:p>
    <w:p w14:paraId="28A1AF35" w14:textId="77777777" w:rsidR="00B407FE" w:rsidRDefault="00FB05EB" w:rsidP="00B407FE">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3</w:t>
      </w:r>
      <w:r w:rsidRPr="00FB05EB">
        <w:rPr>
          <w:color w:val="auto"/>
        </w:rPr>
        <w:fldChar w:fldCharType="end"/>
      </w:r>
      <w:r w:rsidRPr="00FB05EB">
        <w:rPr>
          <w:color w:val="auto"/>
        </w:rPr>
        <w:t xml:space="preserve">: The </w:t>
      </w:r>
      <w:r w:rsidRPr="00FB05EB">
        <w:rPr>
          <w:i/>
          <w:color w:val="auto"/>
        </w:rPr>
        <w:t>designation</w:t>
      </w:r>
      <w:r w:rsidRPr="00FB05EB">
        <w:rPr>
          <w:color w:val="auto"/>
        </w:rPr>
        <w:t xml:space="preserve"> of a person</w:t>
      </w:r>
    </w:p>
    <w:p w14:paraId="095D19F2" w14:textId="77777777" w:rsidR="00472096" w:rsidRDefault="00847E19" w:rsidP="00AD7996">
      <w:pPr>
        <w:jc w:val="both"/>
      </w:pPr>
      <w:r>
        <w:lastRenderedPageBreak/>
        <w:t xml:space="preserve">The trifold distinction—between information content, information bearers, and the subject of that information—allows a CCO-aligned dataset to track the </w:t>
      </w:r>
      <w:r>
        <w:rPr>
          <w:i/>
        </w:rPr>
        <w:t>provenance</w:t>
      </w:r>
      <w:r>
        <w:t xml:space="preserve"> of information: its origin, history, and quality. In some situations, however, users may wish to represent information about individuals without tracking provenance. To meet this need, the CCO introduces </w:t>
      </w:r>
      <w:r w:rsidR="0046084F">
        <w:t xml:space="preserve">an </w:t>
      </w:r>
      <w:hyperlink r:id="rId21" w:anchor="Annotation_Properties" w:history="1">
        <w:r w:rsidR="00F77ADE" w:rsidRPr="00F77ADE">
          <w:rPr>
            <w:rStyle w:val="Hyperlink"/>
          </w:rPr>
          <w:t xml:space="preserve">OWL </w:t>
        </w:r>
        <w:r w:rsidR="0046084F" w:rsidRPr="00F77ADE">
          <w:rPr>
            <w:rStyle w:val="Hyperlink"/>
          </w:rPr>
          <w:t>annotation property</w:t>
        </w:r>
      </w:hyperlink>
      <w:r w:rsidR="0046084F">
        <w:t>,</w:t>
      </w:r>
      <w:r w:rsidR="0046084F">
        <w:rPr>
          <w:i/>
        </w:rPr>
        <w:t xml:space="preserve"> </w:t>
      </w:r>
      <w:proofErr w:type="spellStart"/>
      <w:r w:rsidR="0046084F">
        <w:rPr>
          <w:b/>
          <w:i/>
        </w:rPr>
        <w:t>is_tokenized_by</w:t>
      </w:r>
      <w:proofErr w:type="spellEnd"/>
      <w:r w:rsidR="0046084F">
        <w:t xml:space="preserve">, which link literal values directly to instances of </w:t>
      </w:r>
      <w:r w:rsidR="0046084F">
        <w:rPr>
          <w:smallCaps/>
        </w:rPr>
        <w:t>information content entity</w:t>
      </w:r>
      <w:r w:rsidR="0046084F">
        <w:t>.</w:t>
      </w:r>
    </w:p>
    <w:p w14:paraId="39B58219" w14:textId="4570D9D6" w:rsidR="0049443B" w:rsidRPr="00371625" w:rsidRDefault="0056093C" w:rsidP="00AD7996">
      <w:pPr>
        <w:jc w:val="both"/>
      </w:pPr>
      <w:r>
        <w:tab/>
      </w:r>
      <w:r>
        <w:rPr>
          <w:smallCaps/>
        </w:rPr>
        <w:t xml:space="preserve">information content entity </w:t>
      </w:r>
      <w:proofErr w:type="spellStart"/>
      <w:r>
        <w:rPr>
          <w:b/>
          <w:i/>
        </w:rPr>
        <w:t>is_tokenized_by</w:t>
      </w:r>
      <w:proofErr w:type="spellEnd"/>
      <w:r>
        <w:rPr>
          <w:b/>
          <w:i/>
        </w:rPr>
        <w:t xml:space="preserve"> </w:t>
      </w:r>
      <w:r w:rsidR="007573EB">
        <w:rPr>
          <w:i/>
        </w:rPr>
        <w:t>Literal</w:t>
      </w:r>
    </w:p>
    <w:p w14:paraId="5D419071" w14:textId="53B91C93" w:rsidR="00847B8C" w:rsidRDefault="00D956B8" w:rsidP="00AD7996">
      <w:pPr>
        <w:jc w:val="both"/>
      </w:pPr>
      <w:r>
        <w:t>Thus, Figure 3’s example of a person named John Doe would be modeled as follows:</w:t>
      </w:r>
    </w:p>
    <w:p w14:paraId="31ED5771" w14:textId="77777777" w:rsidR="007C641B" w:rsidRDefault="007C641B" w:rsidP="00AD7996">
      <w:pPr>
        <w:keepNext/>
        <w:jc w:val="center"/>
      </w:pPr>
      <w:r>
        <w:rPr>
          <w:noProof/>
        </w:rPr>
        <w:drawing>
          <wp:inline distT="0" distB="0" distL="0" distR="0" wp14:anchorId="1DE37233" wp14:editId="039CE312">
            <wp:extent cx="3521869" cy="11832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shortcut.png"/>
                    <pic:cNvPicPr/>
                  </pic:nvPicPr>
                  <pic:blipFill>
                    <a:blip r:embed="rId22">
                      <a:extLst>
                        <a:ext uri="{28A0092B-C50C-407E-A947-70E740481C1C}">
                          <a14:useLocalDpi xmlns:a14="http://schemas.microsoft.com/office/drawing/2010/main" val="0"/>
                        </a:ext>
                      </a:extLst>
                    </a:blip>
                    <a:stretch>
                      <a:fillRect/>
                    </a:stretch>
                  </pic:blipFill>
                  <pic:spPr>
                    <a:xfrm>
                      <a:off x="0" y="0"/>
                      <a:ext cx="3559344" cy="1195883"/>
                    </a:xfrm>
                    <a:prstGeom prst="rect">
                      <a:avLst/>
                    </a:prstGeom>
                  </pic:spPr>
                </pic:pic>
              </a:graphicData>
            </a:graphic>
          </wp:inline>
        </w:drawing>
      </w:r>
    </w:p>
    <w:p w14:paraId="0843B891" w14:textId="20EC0F30" w:rsidR="00D956B8" w:rsidRPr="007C641B" w:rsidRDefault="007C641B">
      <w:pPr>
        <w:pStyle w:val="Caption"/>
        <w:jc w:val="center"/>
        <w:rPr>
          <w:color w:val="auto"/>
        </w:rPr>
      </w:pPr>
      <w:r w:rsidRPr="00AD7996">
        <w:rPr>
          <w:color w:val="auto"/>
        </w:rPr>
        <w:t xml:space="preserve">Figure </w:t>
      </w:r>
      <w:r w:rsidRPr="00AD7996">
        <w:rPr>
          <w:color w:val="auto"/>
        </w:rPr>
        <w:fldChar w:fldCharType="begin"/>
      </w:r>
      <w:r w:rsidRPr="00AD7996">
        <w:rPr>
          <w:color w:val="auto"/>
        </w:rPr>
        <w:instrText xml:space="preserve"> SEQ Figure \* ARABIC </w:instrText>
      </w:r>
      <w:r w:rsidRPr="00AD7996">
        <w:rPr>
          <w:color w:val="auto"/>
        </w:rPr>
        <w:fldChar w:fldCharType="separate"/>
      </w:r>
      <w:r w:rsidRPr="00AD7996">
        <w:rPr>
          <w:noProof/>
          <w:color w:val="auto"/>
        </w:rPr>
        <w:t>4</w:t>
      </w:r>
      <w:r w:rsidRPr="00AD7996">
        <w:rPr>
          <w:color w:val="auto"/>
        </w:rPr>
        <w:fldChar w:fldCharType="end"/>
      </w:r>
      <w:r w:rsidRPr="00AD7996">
        <w:rPr>
          <w:color w:val="auto"/>
        </w:rPr>
        <w:t>: Annotating information with literal values.</w:t>
      </w:r>
    </w:p>
    <w:p w14:paraId="5DCB3A6D" w14:textId="77777777" w:rsidR="00173FF9" w:rsidRDefault="00173FF9" w:rsidP="006F002A">
      <w:pPr>
        <w:pStyle w:val="Heading2"/>
      </w:pPr>
      <w:bookmarkStart w:id="185" w:name="_Toc523128969"/>
      <w:r>
        <w:t>Agent Ontology</w:t>
      </w:r>
      <w:bookmarkEnd w:id="185"/>
    </w:p>
    <w:p w14:paraId="588D4DF3" w14:textId="77777777" w:rsidR="003E709E" w:rsidRDefault="00FE5842">
      <w:pPr>
        <w:jc w:val="both"/>
      </w:pPr>
      <w:r>
        <w:t xml:space="preserve">The </w:t>
      </w:r>
      <w:r w:rsidR="00BF5635">
        <w:t xml:space="preserve">Agent Ontology </w:t>
      </w:r>
      <w:r w:rsidR="00094DFE">
        <w:t xml:space="preserve">represents agents, their qualities, and </w:t>
      </w:r>
      <w:r w:rsidR="00060AEB">
        <w:t>the roles they have in various contexts</w:t>
      </w:r>
      <w:r w:rsidR="00094DFE">
        <w:t xml:space="preserve">. </w:t>
      </w:r>
      <w:r w:rsidR="00932F06">
        <w:t xml:space="preserve">The </w:t>
      </w:r>
      <w:r w:rsidR="0070309E">
        <w:t>class</w:t>
      </w:r>
      <w:r w:rsidR="00773311">
        <w:t xml:space="preserve"> </w:t>
      </w:r>
      <w:r w:rsidR="00773311">
        <w:rPr>
          <w:smallCaps/>
        </w:rPr>
        <w:t>a</w:t>
      </w:r>
      <w:r w:rsidR="00932F06" w:rsidRPr="00773311">
        <w:rPr>
          <w:smallCaps/>
        </w:rPr>
        <w:t>gent</w:t>
      </w:r>
      <w:r w:rsidR="00932F06">
        <w:t xml:space="preserve"> comprises</w:t>
      </w:r>
      <w:r w:rsidR="00094DFE">
        <w:t xml:space="preserve"> both</w:t>
      </w:r>
      <w:r w:rsidR="0070309E">
        <w:t xml:space="preserve"> </w:t>
      </w:r>
      <w:r w:rsidR="00094DFE">
        <w:t>individu</w:t>
      </w:r>
      <w:r w:rsidR="00932F06">
        <w:t>al agent</w:t>
      </w:r>
      <w:r w:rsidR="0070309E">
        <w:t>s</w:t>
      </w:r>
      <w:r w:rsidR="00094DFE">
        <w:t xml:space="preserve"> (</w:t>
      </w:r>
      <w:r w:rsidR="00773311">
        <w:rPr>
          <w:smallCaps/>
        </w:rPr>
        <w:t>p</w:t>
      </w:r>
      <w:r w:rsidR="00094DFE" w:rsidRPr="00773311">
        <w:rPr>
          <w:smallCaps/>
        </w:rPr>
        <w:t>erson</w:t>
      </w:r>
      <w:r w:rsidR="00094DFE">
        <w:t>) and coor</w:t>
      </w:r>
      <w:r w:rsidR="00932F06">
        <w:t>dinated group</w:t>
      </w:r>
      <w:r w:rsidR="0070309E">
        <w:t>s</w:t>
      </w:r>
      <w:r w:rsidR="00932F06">
        <w:t xml:space="preserve"> </w:t>
      </w:r>
      <w:r w:rsidR="00094DFE">
        <w:t>of individuals (</w:t>
      </w:r>
      <w:r w:rsidR="00773311">
        <w:rPr>
          <w:smallCaps/>
        </w:rPr>
        <w:t>o</w:t>
      </w:r>
      <w:r w:rsidR="00094DFE" w:rsidRPr="00773311">
        <w:rPr>
          <w:smallCaps/>
        </w:rPr>
        <w:t>rganization</w:t>
      </w:r>
      <w:r w:rsidR="00094DFE">
        <w:t>). Examples of agents’ qualities</w:t>
      </w:r>
      <w:r w:rsidR="00932F06">
        <w:t xml:space="preserve"> incl</w:t>
      </w:r>
      <w:r w:rsidR="00094DFE">
        <w:t xml:space="preserve">ude </w:t>
      </w:r>
      <w:r w:rsidR="00773311">
        <w:rPr>
          <w:smallCaps/>
        </w:rPr>
        <w:t>h</w:t>
      </w:r>
      <w:r w:rsidR="00094DFE" w:rsidRPr="00773311">
        <w:rPr>
          <w:smallCaps/>
        </w:rPr>
        <w:t>eight</w:t>
      </w:r>
      <w:r w:rsidR="00094DFE">
        <w:t xml:space="preserve">, </w:t>
      </w:r>
      <w:r w:rsidR="00773311">
        <w:rPr>
          <w:smallCaps/>
        </w:rPr>
        <w:t>w</w:t>
      </w:r>
      <w:r w:rsidR="00094DFE" w:rsidRPr="00773311">
        <w:rPr>
          <w:smallCaps/>
        </w:rPr>
        <w:t>eight</w:t>
      </w:r>
      <w:r w:rsidR="00094DFE">
        <w:t xml:space="preserve">, and </w:t>
      </w:r>
      <w:r w:rsidR="00773311">
        <w:rPr>
          <w:smallCaps/>
        </w:rPr>
        <w:t>eye c</w:t>
      </w:r>
      <w:r w:rsidR="00094DFE" w:rsidRPr="00773311">
        <w:rPr>
          <w:smallCaps/>
        </w:rPr>
        <w:t>olor</w:t>
      </w:r>
      <w:r w:rsidR="00094DFE">
        <w:t xml:space="preserve">. Examples of agents’ roles include </w:t>
      </w:r>
      <w:r w:rsidR="00773311">
        <w:rPr>
          <w:smallCaps/>
        </w:rPr>
        <w:t>citizen r</w:t>
      </w:r>
      <w:r w:rsidR="00094DFE" w:rsidRPr="00773311">
        <w:rPr>
          <w:smallCaps/>
        </w:rPr>
        <w:t>ole</w:t>
      </w:r>
      <w:r w:rsidR="00094DFE">
        <w:t xml:space="preserve">, </w:t>
      </w:r>
      <w:r w:rsidR="00773311">
        <w:rPr>
          <w:smallCaps/>
        </w:rPr>
        <w:t>occupation r</w:t>
      </w:r>
      <w:r w:rsidR="00094DFE" w:rsidRPr="00773311">
        <w:rPr>
          <w:smallCaps/>
        </w:rPr>
        <w:t>ole</w:t>
      </w:r>
      <w:r w:rsidR="00094DFE">
        <w:t xml:space="preserve">, and </w:t>
      </w:r>
      <w:r w:rsidR="00773311">
        <w:rPr>
          <w:smallCaps/>
        </w:rPr>
        <w:t>ally r</w:t>
      </w:r>
      <w:r w:rsidR="00094DFE" w:rsidRPr="00773311">
        <w:rPr>
          <w:smallCaps/>
        </w:rPr>
        <w:t>ole</w:t>
      </w:r>
      <w:r w:rsidR="00094DFE">
        <w:t>.</w:t>
      </w:r>
      <w:r w:rsidR="00060AEB">
        <w:t xml:space="preserve"> Thus, the Agent Ontology enables the representation of a description of</w:t>
      </w:r>
      <w:r w:rsidR="00AD0D18">
        <w:t xml:space="preserve"> the</w:t>
      </w:r>
      <w:r w:rsidR="00060AEB">
        <w:t xml:space="preserve"> role</w:t>
      </w:r>
      <w:r w:rsidR="00EE1D9F">
        <w:t>s</w:t>
      </w:r>
      <w:r w:rsidR="00060AEB">
        <w:t xml:space="preserve"> an a</w:t>
      </w:r>
      <w:r w:rsidR="00EE1D9F">
        <w:t>gent has in a</w:t>
      </w:r>
      <w:r w:rsidR="00A951AA">
        <w:t xml:space="preserve"> particular</w:t>
      </w:r>
      <w:r w:rsidR="00EE1D9F">
        <w:t xml:space="preserve"> context:</w:t>
      </w:r>
    </w:p>
    <w:p w14:paraId="3FF441C3" w14:textId="77777777" w:rsidR="00FB05EB" w:rsidRDefault="003E709E" w:rsidP="00FB05EB">
      <w:pPr>
        <w:keepNext/>
        <w:jc w:val="center"/>
      </w:pPr>
      <w:r>
        <w:rPr>
          <w:noProof/>
        </w:rPr>
        <w:drawing>
          <wp:inline distT="0" distB="0" distL="0" distR="0" wp14:anchorId="6A56450A" wp14:editId="5971A834">
            <wp:extent cx="4508938" cy="1953873"/>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Ed-ccrelease-docCase1-1.png"/>
                    <pic:cNvPicPr/>
                  </pic:nvPicPr>
                  <pic:blipFill rotWithShape="1">
                    <a:blip r:embed="rId23">
                      <a:extLst>
                        <a:ext uri="{28A0092B-C50C-407E-A947-70E740481C1C}">
                          <a14:useLocalDpi xmlns:a14="http://schemas.microsoft.com/office/drawing/2010/main" val="0"/>
                        </a:ext>
                      </a:extLst>
                    </a:blip>
                    <a:srcRect b="55281"/>
                    <a:stretch/>
                  </pic:blipFill>
                  <pic:spPr bwMode="auto">
                    <a:xfrm>
                      <a:off x="0" y="0"/>
                      <a:ext cx="4546020" cy="1969942"/>
                    </a:xfrm>
                    <a:prstGeom prst="rect">
                      <a:avLst/>
                    </a:prstGeom>
                    <a:ln>
                      <a:noFill/>
                    </a:ln>
                    <a:extLst>
                      <a:ext uri="{53640926-AAD7-44D8-BBD7-CCE9431645EC}">
                        <a14:shadowObscured xmlns:a14="http://schemas.microsoft.com/office/drawing/2010/main"/>
                      </a:ext>
                    </a:extLst>
                  </pic:spPr>
                </pic:pic>
              </a:graphicData>
            </a:graphic>
          </wp:inline>
        </w:drawing>
      </w:r>
    </w:p>
    <w:p w14:paraId="188BB18E" w14:textId="1DE91652"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5</w:t>
      </w:r>
      <w:r w:rsidRPr="00FB05EB">
        <w:rPr>
          <w:color w:val="auto"/>
        </w:rPr>
        <w:fldChar w:fldCharType="end"/>
      </w:r>
      <w:r w:rsidRPr="00FB05EB">
        <w:rPr>
          <w:color w:val="auto"/>
        </w:rPr>
        <w:t>:</w:t>
      </w:r>
      <w:r w:rsidRPr="00FB05EB">
        <w:rPr>
          <w:noProof/>
          <w:color w:val="auto"/>
        </w:rPr>
        <w:t xml:space="preserve"> Persons bear roles in organizational contexts</w:t>
      </w:r>
      <w:r>
        <w:rPr>
          <w:noProof/>
          <w:color w:val="auto"/>
        </w:rPr>
        <w:br/>
      </w:r>
    </w:p>
    <w:p w14:paraId="422754A6" w14:textId="77777777" w:rsidR="003E709E" w:rsidRDefault="00AD0D18">
      <w:pPr>
        <w:jc w:val="both"/>
      </w:pPr>
      <w:r>
        <w:t>Or t</w:t>
      </w:r>
      <w:r w:rsidR="00EE1D9F">
        <w:t xml:space="preserve">he </w:t>
      </w:r>
      <w:r w:rsidR="00EE1D9F" w:rsidRPr="00531B3F">
        <w:t>events</w:t>
      </w:r>
      <w:r w:rsidR="00EE1D9F">
        <w:t xml:space="preserve"> in which agents are participants</w:t>
      </w:r>
      <w:r w:rsidR="00A951AA">
        <w:t>, e.g., a college graduation</w:t>
      </w:r>
      <w:r w:rsidR="00EE1D9F">
        <w:t>:</w:t>
      </w:r>
    </w:p>
    <w:p w14:paraId="79E749C1" w14:textId="77777777" w:rsidR="00FB05EB" w:rsidRDefault="003E709E" w:rsidP="00FB05EB">
      <w:pPr>
        <w:keepNext/>
        <w:jc w:val="center"/>
      </w:pPr>
      <w:r>
        <w:rPr>
          <w:noProof/>
        </w:rPr>
        <w:lastRenderedPageBreak/>
        <w:drawing>
          <wp:inline distT="0" distB="0" distL="0" distR="0" wp14:anchorId="3B9E557E" wp14:editId="70348B66">
            <wp:extent cx="5052848" cy="35500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Ed-ccrelease-usecaseCore8-1.png"/>
                    <pic:cNvPicPr/>
                  </pic:nvPicPr>
                  <pic:blipFill>
                    <a:blip r:embed="rId24">
                      <a:extLst>
                        <a:ext uri="{28A0092B-C50C-407E-A947-70E740481C1C}">
                          <a14:useLocalDpi xmlns:a14="http://schemas.microsoft.com/office/drawing/2010/main" val="0"/>
                        </a:ext>
                      </a:extLst>
                    </a:blip>
                    <a:stretch>
                      <a:fillRect/>
                    </a:stretch>
                  </pic:blipFill>
                  <pic:spPr>
                    <a:xfrm>
                      <a:off x="0" y="0"/>
                      <a:ext cx="5144349" cy="3614294"/>
                    </a:xfrm>
                    <a:prstGeom prst="rect">
                      <a:avLst/>
                    </a:prstGeom>
                  </pic:spPr>
                </pic:pic>
              </a:graphicData>
            </a:graphic>
          </wp:inline>
        </w:drawing>
      </w:r>
    </w:p>
    <w:p w14:paraId="2082C60E" w14:textId="281DE1A8" w:rsidR="00D229E3" w:rsidRPr="00531B3F" w:rsidRDefault="00FB05EB" w:rsidP="00AD7996">
      <w:pPr>
        <w:pStyle w:val="Caption"/>
        <w:jc w:val="center"/>
      </w:pPr>
      <w:r w:rsidRPr="00FB05EB">
        <w:rPr>
          <w:color w:val="auto"/>
        </w:rPr>
        <w:t xml:space="preserve">Figure </w:t>
      </w:r>
      <w:r w:rsidRPr="00FB05EB">
        <w:fldChar w:fldCharType="begin"/>
      </w:r>
      <w:r w:rsidRPr="00FB05EB">
        <w:rPr>
          <w:color w:val="auto"/>
        </w:rPr>
        <w:instrText xml:space="preserve"> SEQ Figure \* ARABIC </w:instrText>
      </w:r>
      <w:r w:rsidRPr="00FB05EB">
        <w:fldChar w:fldCharType="separate"/>
      </w:r>
      <w:r w:rsidR="007C641B">
        <w:rPr>
          <w:noProof/>
          <w:color w:val="auto"/>
        </w:rPr>
        <w:t>6</w:t>
      </w:r>
      <w:r w:rsidRPr="00FB05EB">
        <w:fldChar w:fldCharType="end"/>
      </w:r>
      <w:r w:rsidRPr="00FB05EB">
        <w:rPr>
          <w:color w:val="auto"/>
        </w:rPr>
        <w:t>: Persons and things participate in events, which occur at times</w:t>
      </w:r>
    </w:p>
    <w:p w14:paraId="53F4C99F" w14:textId="77777777" w:rsidR="00173FF9" w:rsidRDefault="00D02800" w:rsidP="006F002A">
      <w:pPr>
        <w:pStyle w:val="Heading2"/>
      </w:pPr>
      <w:bookmarkStart w:id="186" w:name="_Toc523128970"/>
      <w:r w:rsidRPr="006959DD">
        <w:t>Quality Ontology</w:t>
      </w:r>
      <w:bookmarkEnd w:id="186"/>
    </w:p>
    <w:p w14:paraId="05707BF7" w14:textId="66DE6596" w:rsidR="00404E21" w:rsidRPr="00531B3F" w:rsidRDefault="0036116A" w:rsidP="00AD7996">
      <w:pPr>
        <w:jc w:val="both"/>
      </w:pPr>
      <w:r>
        <w:t xml:space="preserve">The Quality Ontology </w:t>
      </w:r>
      <w:r w:rsidR="00D02800">
        <w:t>represents</w:t>
      </w:r>
      <w:r w:rsidR="00AD0D18">
        <w:t xml:space="preserve"> the</w:t>
      </w:r>
      <w:r w:rsidR="00D02800">
        <w:t xml:space="preserve"> attributes of agents, artifacts, and events. These </w:t>
      </w:r>
      <w:r w:rsidR="00D02800" w:rsidRPr="002C27BB">
        <w:t>attributes</w:t>
      </w:r>
      <w:r w:rsidR="00D02800">
        <w:t xml:space="preserve"> </w:t>
      </w:r>
      <w:r w:rsidR="00D02800" w:rsidRPr="002C27BB">
        <w:t xml:space="preserve">change over time and are often used to differentiate </w:t>
      </w:r>
      <w:r w:rsidR="00D02800">
        <w:t xml:space="preserve">objects from others of the same or similar type. Since attributes are always dependent on other entities (their bearers), the classes contained in the Quality Ontology are only of value when used in combination with classes from other ontologies. Much </w:t>
      </w:r>
      <w:r w:rsidR="00AD0D18">
        <w:t>of the content is</w:t>
      </w:r>
      <w:r w:rsidR="00D02800">
        <w:t xml:space="preserve"> adapted from the Phenotypic Trait Ontology (PATO)</w:t>
      </w:r>
      <w:r w:rsidR="00235029">
        <w:t xml:space="preserve"> and extends the BFO classes: </w:t>
      </w:r>
      <w:r w:rsidR="00B36D3D">
        <w:rPr>
          <w:smallCaps/>
        </w:rPr>
        <w:t>q</w:t>
      </w:r>
      <w:r w:rsidR="00235029" w:rsidRPr="00B36D3D">
        <w:rPr>
          <w:smallCaps/>
        </w:rPr>
        <w:t>uality</w:t>
      </w:r>
      <w:r w:rsidR="00C5168D">
        <w:t xml:space="preserve">, </w:t>
      </w:r>
      <w:r w:rsidR="00B36D3D">
        <w:rPr>
          <w:smallCaps/>
        </w:rPr>
        <w:t>realizable e</w:t>
      </w:r>
      <w:r w:rsidR="00C5168D" w:rsidRPr="00B36D3D">
        <w:rPr>
          <w:smallCaps/>
        </w:rPr>
        <w:t>ntity</w:t>
      </w:r>
      <w:r w:rsidR="00C5168D">
        <w:rPr>
          <w:i/>
        </w:rPr>
        <w:t xml:space="preserve"> </w:t>
      </w:r>
      <w:r w:rsidR="00C5168D">
        <w:t>(parent</w:t>
      </w:r>
      <w:r w:rsidR="002743FF">
        <w:t xml:space="preserve"> class</w:t>
      </w:r>
      <w:r w:rsidR="00C5168D">
        <w:t xml:space="preserve"> of </w:t>
      </w:r>
      <w:r w:rsidR="00B36D3D">
        <w:rPr>
          <w:smallCaps/>
        </w:rPr>
        <w:t>d</w:t>
      </w:r>
      <w:r w:rsidR="00C5168D" w:rsidRPr="00B36D3D">
        <w:rPr>
          <w:smallCaps/>
        </w:rPr>
        <w:t>isposition</w:t>
      </w:r>
      <w:r w:rsidR="00C5168D" w:rsidRPr="00B36D3D">
        <w:rPr>
          <w:b/>
          <w:smallCaps/>
        </w:rPr>
        <w:t xml:space="preserve"> </w:t>
      </w:r>
      <w:r w:rsidR="00C5168D">
        <w:t xml:space="preserve">and </w:t>
      </w:r>
      <w:r w:rsidR="00B36D3D">
        <w:rPr>
          <w:smallCaps/>
        </w:rPr>
        <w:t>r</w:t>
      </w:r>
      <w:r w:rsidR="00C5168D" w:rsidRPr="00B36D3D">
        <w:rPr>
          <w:smallCaps/>
        </w:rPr>
        <w:t>ole</w:t>
      </w:r>
      <w:r w:rsidR="00C5168D">
        <w:t xml:space="preserve">), </w:t>
      </w:r>
      <w:r w:rsidR="00235029">
        <w:t xml:space="preserve">and </w:t>
      </w:r>
      <w:r w:rsidR="00B36D3D">
        <w:rPr>
          <w:smallCaps/>
        </w:rPr>
        <w:t>process p</w:t>
      </w:r>
      <w:r w:rsidR="00235029" w:rsidRPr="00B36D3D">
        <w:rPr>
          <w:smallCaps/>
        </w:rPr>
        <w:t>rofile</w:t>
      </w:r>
      <w:r w:rsidR="00D02800">
        <w:t xml:space="preserve">. </w:t>
      </w:r>
      <w:r w:rsidR="008D06D6">
        <w:t>Subclasses</w:t>
      </w:r>
      <w:r w:rsidR="00D02800">
        <w:t xml:space="preserve"> of qualities in </w:t>
      </w:r>
      <w:r w:rsidR="008D06D6">
        <w:t xml:space="preserve">Quality Ontology </w:t>
      </w:r>
      <w:r w:rsidR="00D02800">
        <w:t xml:space="preserve">include: </w:t>
      </w:r>
      <w:r w:rsidR="008D06D6">
        <w:rPr>
          <w:smallCaps/>
        </w:rPr>
        <w:t>shape q</w:t>
      </w:r>
      <w:r w:rsidR="00463D70" w:rsidRPr="008D06D6">
        <w:rPr>
          <w:smallCaps/>
        </w:rPr>
        <w:t>uality</w:t>
      </w:r>
      <w:r w:rsidR="00463D70">
        <w:t xml:space="preserve">, </w:t>
      </w:r>
      <w:r w:rsidR="008D06D6">
        <w:rPr>
          <w:smallCaps/>
        </w:rPr>
        <w:t>w</w:t>
      </w:r>
      <w:r w:rsidR="00463D70" w:rsidRPr="008D06D6">
        <w:rPr>
          <w:smallCaps/>
        </w:rPr>
        <w:t>eight</w:t>
      </w:r>
      <w:r w:rsidR="00463D70">
        <w:t xml:space="preserve">, and </w:t>
      </w:r>
      <w:r w:rsidR="008D06D6">
        <w:rPr>
          <w:smallCaps/>
        </w:rPr>
        <w:t>t</w:t>
      </w:r>
      <w:r w:rsidR="00463D70" w:rsidRPr="008D06D6">
        <w:rPr>
          <w:smallCaps/>
        </w:rPr>
        <w:t>emperature</w:t>
      </w:r>
      <w:r w:rsidR="00D02800">
        <w:t xml:space="preserve">. </w:t>
      </w:r>
      <w:r w:rsidR="008D06D6">
        <w:t xml:space="preserve">Subclasses </w:t>
      </w:r>
      <w:r w:rsidR="00D02800">
        <w:t>of</w:t>
      </w:r>
      <w:r w:rsidR="00EE236E">
        <w:t xml:space="preserve"> </w:t>
      </w:r>
      <w:r w:rsidR="008D06D6">
        <w:rPr>
          <w:smallCaps/>
        </w:rPr>
        <w:t>r</w:t>
      </w:r>
      <w:r w:rsidR="00C5168D" w:rsidRPr="008D06D6">
        <w:rPr>
          <w:smallCaps/>
        </w:rPr>
        <w:t>eali</w:t>
      </w:r>
      <w:r w:rsidR="008D06D6">
        <w:rPr>
          <w:smallCaps/>
        </w:rPr>
        <w:t>zable e</w:t>
      </w:r>
      <w:r w:rsidR="00C5168D" w:rsidRPr="008D06D6">
        <w:rPr>
          <w:smallCaps/>
        </w:rPr>
        <w:t>ntity</w:t>
      </w:r>
      <w:r w:rsidR="00D02800">
        <w:t xml:space="preserve"> include:</w:t>
      </w:r>
      <w:r w:rsidR="00EE236E">
        <w:t xml:space="preserve"> </w:t>
      </w:r>
      <w:r w:rsidR="008D06D6">
        <w:rPr>
          <w:smallCaps/>
        </w:rPr>
        <w:t>m</w:t>
      </w:r>
      <w:r w:rsidR="00C5168D" w:rsidRPr="008D06D6">
        <w:rPr>
          <w:smallCaps/>
        </w:rPr>
        <w:t>agnetism</w:t>
      </w:r>
      <w:r w:rsidR="00C5168D">
        <w:t xml:space="preserve">, </w:t>
      </w:r>
      <w:r w:rsidR="008D06D6">
        <w:rPr>
          <w:smallCaps/>
        </w:rPr>
        <w:t>c</w:t>
      </w:r>
      <w:r w:rsidR="00C5168D" w:rsidRPr="008D06D6">
        <w:rPr>
          <w:smallCaps/>
        </w:rPr>
        <w:t>olor</w:t>
      </w:r>
      <w:r w:rsidR="00C5168D">
        <w:t>,</w:t>
      </w:r>
      <w:r w:rsidR="00C5168D">
        <w:rPr>
          <w:i/>
        </w:rPr>
        <w:t xml:space="preserve"> </w:t>
      </w:r>
      <w:r w:rsidR="00C5168D">
        <w:t xml:space="preserve">and </w:t>
      </w:r>
      <w:r w:rsidR="008D06D6">
        <w:rPr>
          <w:smallCaps/>
        </w:rPr>
        <w:t>v</w:t>
      </w:r>
      <w:r w:rsidR="00C5168D" w:rsidRPr="008D06D6">
        <w:rPr>
          <w:smallCaps/>
        </w:rPr>
        <w:t>ulnerability</w:t>
      </w:r>
      <w:r w:rsidR="00EE236E">
        <w:t>.</w:t>
      </w:r>
      <w:r w:rsidR="00D02800">
        <w:t xml:space="preserve"> </w:t>
      </w:r>
      <w:r w:rsidR="008D06D6">
        <w:t xml:space="preserve">Subclasses </w:t>
      </w:r>
      <w:r w:rsidR="00D02800">
        <w:t xml:space="preserve">of </w:t>
      </w:r>
      <w:r w:rsidR="008D06D6">
        <w:rPr>
          <w:smallCaps/>
        </w:rPr>
        <w:t>process p</w:t>
      </w:r>
      <w:r w:rsidR="00794B70" w:rsidRPr="008D06D6">
        <w:rPr>
          <w:smallCaps/>
        </w:rPr>
        <w:t>rofile</w:t>
      </w:r>
      <w:r w:rsidR="00794B70">
        <w:t xml:space="preserve"> include: </w:t>
      </w:r>
      <w:r w:rsidR="008D06D6">
        <w:rPr>
          <w:smallCaps/>
        </w:rPr>
        <w:t>s</w:t>
      </w:r>
      <w:r w:rsidR="00794B70" w:rsidRPr="008D06D6">
        <w:rPr>
          <w:smallCaps/>
        </w:rPr>
        <w:t>peed</w:t>
      </w:r>
      <w:r w:rsidR="00794B70">
        <w:t xml:space="preserve"> and </w:t>
      </w:r>
      <w:r w:rsidR="008D06D6">
        <w:rPr>
          <w:smallCaps/>
        </w:rPr>
        <w:t>f</w:t>
      </w:r>
      <w:r w:rsidR="00794B70" w:rsidRPr="008D06D6">
        <w:rPr>
          <w:smallCaps/>
        </w:rPr>
        <w:t>requency</w:t>
      </w:r>
      <w:r w:rsidR="00D02800">
        <w:t>.</w:t>
      </w:r>
    </w:p>
    <w:p w14:paraId="47505952" w14:textId="77777777" w:rsidR="003E709E" w:rsidRPr="00531B3F" w:rsidRDefault="00AD0D18">
      <w:pPr>
        <w:jc w:val="both"/>
      </w:pPr>
      <w:r>
        <w:t xml:space="preserve">Thus, the Quality Ontology enables one to represent </w:t>
      </w:r>
      <w:r w:rsidR="00196ED0">
        <w:t>the qualities of a person:</w:t>
      </w:r>
    </w:p>
    <w:p w14:paraId="707F672B" w14:textId="77777777" w:rsidR="00FB05EB" w:rsidRDefault="003E709E" w:rsidP="00FB05EB">
      <w:pPr>
        <w:keepNext/>
        <w:jc w:val="center"/>
      </w:pPr>
      <w:r>
        <w:rPr>
          <w:noProof/>
        </w:rPr>
        <w:lastRenderedPageBreak/>
        <w:drawing>
          <wp:inline distT="0" distB="0" distL="0" distR="0" wp14:anchorId="47C1A443" wp14:editId="56B4D6E2">
            <wp:extent cx="5097974" cy="2716724"/>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5.png"/>
                    <pic:cNvPicPr/>
                  </pic:nvPicPr>
                  <pic:blipFill>
                    <a:blip r:embed="rId25">
                      <a:extLst>
                        <a:ext uri="{28A0092B-C50C-407E-A947-70E740481C1C}">
                          <a14:useLocalDpi xmlns:a14="http://schemas.microsoft.com/office/drawing/2010/main" val="0"/>
                        </a:ext>
                      </a:extLst>
                    </a:blip>
                    <a:stretch>
                      <a:fillRect/>
                    </a:stretch>
                  </pic:blipFill>
                  <pic:spPr>
                    <a:xfrm>
                      <a:off x="0" y="0"/>
                      <a:ext cx="5183744" cy="2762431"/>
                    </a:xfrm>
                    <a:prstGeom prst="rect">
                      <a:avLst/>
                    </a:prstGeom>
                  </pic:spPr>
                </pic:pic>
              </a:graphicData>
            </a:graphic>
          </wp:inline>
        </w:drawing>
      </w:r>
    </w:p>
    <w:p w14:paraId="62A5C84B" w14:textId="7CEC204D" w:rsidR="003E709E"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7</w:t>
      </w:r>
      <w:r w:rsidRPr="00FB05EB">
        <w:rPr>
          <w:color w:val="auto"/>
        </w:rPr>
        <w:fldChar w:fldCharType="end"/>
      </w:r>
      <w:r w:rsidRPr="00FB05EB">
        <w:rPr>
          <w:color w:val="auto"/>
        </w:rPr>
        <w:t xml:space="preserve">: </w:t>
      </w:r>
      <w:r>
        <w:rPr>
          <w:color w:val="auto"/>
        </w:rPr>
        <w:t>Attributes of a person</w:t>
      </w:r>
      <w:r>
        <w:rPr>
          <w:color w:val="auto"/>
        </w:rPr>
        <w:br/>
      </w:r>
    </w:p>
    <w:p w14:paraId="0D01BFD6" w14:textId="77777777" w:rsidR="003E709E" w:rsidRDefault="00AD0D18" w:rsidP="00AD7996">
      <w:pPr>
        <w:jc w:val="both"/>
      </w:pPr>
      <w:r>
        <w:t>Or the speed of a patrol ship:</w:t>
      </w:r>
    </w:p>
    <w:p w14:paraId="17293F60" w14:textId="77777777" w:rsidR="00FB05EB" w:rsidRDefault="003E709E" w:rsidP="00FB05EB">
      <w:pPr>
        <w:keepNext/>
        <w:jc w:val="center"/>
      </w:pPr>
      <w:r>
        <w:rPr>
          <w:noProof/>
        </w:rPr>
        <w:drawing>
          <wp:inline distT="0" distB="0" distL="0" distR="0" wp14:anchorId="027F8132" wp14:editId="15E44B72">
            <wp:extent cx="4516405" cy="3705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6.png"/>
                    <pic:cNvPicPr/>
                  </pic:nvPicPr>
                  <pic:blipFill>
                    <a:blip r:embed="rId26">
                      <a:extLst>
                        <a:ext uri="{28A0092B-C50C-407E-A947-70E740481C1C}">
                          <a14:useLocalDpi xmlns:a14="http://schemas.microsoft.com/office/drawing/2010/main" val="0"/>
                        </a:ext>
                      </a:extLst>
                    </a:blip>
                    <a:stretch>
                      <a:fillRect/>
                    </a:stretch>
                  </pic:blipFill>
                  <pic:spPr>
                    <a:xfrm>
                      <a:off x="0" y="0"/>
                      <a:ext cx="4578633" cy="3756487"/>
                    </a:xfrm>
                    <a:prstGeom prst="rect">
                      <a:avLst/>
                    </a:prstGeom>
                  </pic:spPr>
                </pic:pic>
              </a:graphicData>
            </a:graphic>
          </wp:inline>
        </w:drawing>
      </w:r>
    </w:p>
    <w:p w14:paraId="2470F60E" w14:textId="09A030FF" w:rsidR="003E709E"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8</w:t>
      </w:r>
      <w:r w:rsidRPr="00FB05EB">
        <w:rPr>
          <w:color w:val="auto"/>
        </w:rPr>
        <w:fldChar w:fldCharType="end"/>
      </w:r>
      <w:r>
        <w:rPr>
          <w:color w:val="auto"/>
        </w:rPr>
        <w:t>: Attributes of a moving ship</w:t>
      </w:r>
    </w:p>
    <w:p w14:paraId="1C9C490F" w14:textId="77777777" w:rsidR="00173FF9" w:rsidRDefault="00173FF9" w:rsidP="006F002A">
      <w:pPr>
        <w:pStyle w:val="Heading2"/>
      </w:pPr>
      <w:bookmarkStart w:id="187" w:name="_Toc523128971"/>
      <w:r>
        <w:lastRenderedPageBreak/>
        <w:t>Event Ontology</w:t>
      </w:r>
      <w:bookmarkEnd w:id="187"/>
    </w:p>
    <w:p w14:paraId="32AB935A" w14:textId="77777777" w:rsidR="00DD30B7" w:rsidRDefault="00E87B03" w:rsidP="00AD7996">
      <w:pPr>
        <w:jc w:val="both"/>
      </w:pPr>
      <w:r>
        <w:t xml:space="preserve">The Event Ontology </w:t>
      </w:r>
      <w:r w:rsidR="00617977">
        <w:t xml:space="preserve">represents events, actions, processes, and states of the world in which agents, artifacts, </w:t>
      </w:r>
      <w:r w:rsidR="00617977" w:rsidRPr="000E6719">
        <w:t>etc.</w:t>
      </w:r>
      <w:r w:rsidR="00AA0ACD">
        <w:t xml:space="preserve">, are participants. </w:t>
      </w:r>
      <w:r w:rsidR="007C6C98">
        <w:t>The general</w:t>
      </w:r>
      <w:r w:rsidR="00AA0ACD">
        <w:t xml:space="preserve"> relationship</w:t>
      </w:r>
      <w:r w:rsidR="007C6C98">
        <w:t>s</w:t>
      </w:r>
      <w:r w:rsidR="00AA0ACD">
        <w:t xml:space="preserve"> between objects and processes</w:t>
      </w:r>
      <w:r w:rsidR="007C6C98">
        <w:t>,</w:t>
      </w:r>
      <w:r w:rsidR="00AA0ACD">
        <w:t xml:space="preserve"> </w:t>
      </w:r>
      <w:r w:rsidR="007C6C98">
        <w:t>and between processes and places and time, have been described already (Sections 3.1, 3.3)</w:t>
      </w:r>
      <w:r w:rsidR="0022174D">
        <w:t>.</w:t>
      </w:r>
      <w:r w:rsidR="00723784">
        <w:t xml:space="preserve"> </w:t>
      </w:r>
      <w:r w:rsidR="007A32DA">
        <w:t>The Event Ontology</w:t>
      </w:r>
      <w:r w:rsidR="00723784">
        <w:t xml:space="preserve"> builds off of these basic relationships to define a </w:t>
      </w:r>
      <w:r w:rsidR="007A32DA">
        <w:t xml:space="preserve">richer vocabulary for describing </w:t>
      </w:r>
      <w:r w:rsidR="00723784">
        <w:t>a variety of actions and events</w:t>
      </w:r>
      <w:r w:rsidR="007A32DA">
        <w:t xml:space="preserve">. </w:t>
      </w:r>
      <w:r w:rsidR="00617977">
        <w:t>For example, if we think of a person’s birth as an event, we can represent the person as a participant in the birth, and we can express when and where the event occurred:</w:t>
      </w:r>
    </w:p>
    <w:p w14:paraId="7B40A16F" w14:textId="77777777" w:rsidR="00FB05EB" w:rsidRDefault="00DD30B7" w:rsidP="00FB05EB">
      <w:pPr>
        <w:keepNext/>
        <w:jc w:val="center"/>
      </w:pPr>
      <w:r>
        <w:rPr>
          <w:noProof/>
        </w:rPr>
        <w:drawing>
          <wp:inline distT="0" distB="0" distL="0" distR="0" wp14:anchorId="4848792F" wp14:editId="376E5F5A">
            <wp:extent cx="5305097" cy="246777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Ed-ccrelease-usecaseCore7-1.png"/>
                    <pic:cNvPicPr/>
                  </pic:nvPicPr>
                  <pic:blipFill>
                    <a:blip r:embed="rId27">
                      <a:extLst>
                        <a:ext uri="{28A0092B-C50C-407E-A947-70E740481C1C}">
                          <a14:useLocalDpi xmlns:a14="http://schemas.microsoft.com/office/drawing/2010/main" val="0"/>
                        </a:ext>
                      </a:extLst>
                    </a:blip>
                    <a:stretch>
                      <a:fillRect/>
                    </a:stretch>
                  </pic:blipFill>
                  <pic:spPr>
                    <a:xfrm>
                      <a:off x="0" y="0"/>
                      <a:ext cx="5316352" cy="2473012"/>
                    </a:xfrm>
                    <a:prstGeom prst="rect">
                      <a:avLst/>
                    </a:prstGeom>
                  </pic:spPr>
                </pic:pic>
              </a:graphicData>
            </a:graphic>
          </wp:inline>
        </w:drawing>
      </w:r>
    </w:p>
    <w:p w14:paraId="797E12EF" w14:textId="61846666" w:rsidR="00DD30B7"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9</w:t>
      </w:r>
      <w:r w:rsidRPr="00FB05EB">
        <w:rPr>
          <w:color w:val="auto"/>
        </w:rPr>
        <w:fldChar w:fldCharType="end"/>
      </w:r>
      <w:r w:rsidRPr="00FB05EB">
        <w:rPr>
          <w:color w:val="auto"/>
        </w:rPr>
        <w:t>: A person's date of birth and date of death</w:t>
      </w:r>
    </w:p>
    <w:p w14:paraId="21A85B30" w14:textId="55498A82" w:rsidR="008E5877" w:rsidRPr="00531B3F" w:rsidRDefault="00BB7508" w:rsidP="00AD7996">
      <w:pPr>
        <w:jc w:val="both"/>
      </w:pPr>
      <w:r w:rsidRPr="00531B3F">
        <w:t>Moreover, i</w:t>
      </w:r>
      <w:r w:rsidR="008E5877" w:rsidRPr="00531B3F">
        <w:t xml:space="preserve">f the process in question is an intentional act, then we can represent </w:t>
      </w:r>
      <w:r w:rsidR="00A949AF" w:rsidRPr="00531B3F">
        <w:t xml:space="preserve">the </w:t>
      </w:r>
      <w:r w:rsidR="008E5877" w:rsidRPr="00531B3F">
        <w:t xml:space="preserve">agent </w:t>
      </w:r>
      <w:r w:rsidR="00A949AF" w:rsidRPr="00531B3F">
        <w:t>which has some causal ro</w:t>
      </w:r>
      <w:r w:rsidR="00C41998" w:rsidRPr="00531B3F">
        <w:t xml:space="preserve">le in that </w:t>
      </w:r>
      <w:r w:rsidR="00A949AF" w:rsidRPr="00531B3F">
        <w:t xml:space="preserve">act </w:t>
      </w:r>
      <w:r w:rsidR="00C41998" w:rsidRPr="00531B3F">
        <w:t xml:space="preserve">via use of a relation that is more specific than mere participation. </w:t>
      </w:r>
    </w:p>
    <w:p w14:paraId="52BEF902" w14:textId="77777777" w:rsidR="008E5877" w:rsidRPr="00531B3F" w:rsidRDefault="008E5877" w:rsidP="00AD7996">
      <w:pPr>
        <w:jc w:val="both"/>
      </w:pPr>
      <w:r w:rsidRPr="00531B3F">
        <w:tab/>
      </w:r>
      <w:r w:rsidR="00AD660F" w:rsidRPr="00531B3F">
        <w:rPr>
          <w:smallCaps/>
        </w:rPr>
        <w:t>a</w:t>
      </w:r>
      <w:r w:rsidRPr="00531B3F">
        <w:rPr>
          <w:smallCaps/>
        </w:rPr>
        <w:t>gent</w:t>
      </w:r>
      <w:r w:rsidRPr="00AD7996">
        <w:t xml:space="preserve"> </w:t>
      </w:r>
      <w:proofErr w:type="spellStart"/>
      <w:r w:rsidRPr="00531B3F">
        <w:rPr>
          <w:b/>
          <w:i/>
        </w:rPr>
        <w:t>agent_in</w:t>
      </w:r>
      <w:proofErr w:type="spellEnd"/>
      <w:r w:rsidRPr="00531B3F">
        <w:t xml:space="preserve"> </w:t>
      </w:r>
      <w:r w:rsidR="00AD660F" w:rsidRPr="00531B3F">
        <w:rPr>
          <w:smallCaps/>
        </w:rPr>
        <w:t>intentional a</w:t>
      </w:r>
      <w:r w:rsidRPr="00531B3F">
        <w:rPr>
          <w:smallCaps/>
        </w:rPr>
        <w:t>ct</w:t>
      </w:r>
    </w:p>
    <w:p w14:paraId="201FF22B" w14:textId="01537E6A" w:rsidR="00925FAC" w:rsidRPr="00AD7996" w:rsidRDefault="008E5877" w:rsidP="00AD7996">
      <w:pPr>
        <w:jc w:val="both"/>
      </w:pPr>
      <w:r w:rsidRPr="00531B3F">
        <w:tab/>
      </w:r>
      <w:r w:rsidR="00AD660F" w:rsidRPr="00531B3F">
        <w:rPr>
          <w:smallCaps/>
        </w:rPr>
        <w:t>intentional a</w:t>
      </w:r>
      <w:r w:rsidRPr="00531B3F">
        <w:rPr>
          <w:smallCaps/>
        </w:rPr>
        <w:t>ct</w:t>
      </w:r>
      <w:r w:rsidRPr="00AD7996">
        <w:t xml:space="preserve"> </w:t>
      </w:r>
      <w:proofErr w:type="spellStart"/>
      <w:r w:rsidRPr="00531B3F">
        <w:rPr>
          <w:b/>
          <w:i/>
        </w:rPr>
        <w:t>has_agent</w:t>
      </w:r>
      <w:proofErr w:type="spellEnd"/>
      <w:r w:rsidRPr="00531B3F">
        <w:t xml:space="preserve"> </w:t>
      </w:r>
      <w:r w:rsidR="00AD660F" w:rsidRPr="00531B3F">
        <w:rPr>
          <w:smallCaps/>
        </w:rPr>
        <w:t>a</w:t>
      </w:r>
      <w:r w:rsidRPr="00531B3F">
        <w:rPr>
          <w:smallCaps/>
        </w:rPr>
        <w:t>gent</w:t>
      </w:r>
    </w:p>
    <w:p w14:paraId="049A1CF6" w14:textId="440D966B" w:rsidR="00925FAC" w:rsidRDefault="006952F2" w:rsidP="00AD7996">
      <w:pPr>
        <w:jc w:val="both"/>
      </w:pPr>
      <w:r w:rsidRPr="00531B3F">
        <w:t>The Even</w:t>
      </w:r>
      <w:r w:rsidR="00A949AF" w:rsidRPr="00531B3F">
        <w:t>t</w:t>
      </w:r>
      <w:r>
        <w:t xml:space="preserve"> Ontology also allows one to represent the fact that o</w:t>
      </w:r>
      <w:r w:rsidR="00925FAC">
        <w:t xml:space="preserve">bjects change their attributes over time in virtue of their participation in processes. </w:t>
      </w:r>
      <w:r w:rsidR="00C300CC">
        <w:t xml:space="preserve">Such </w:t>
      </w:r>
      <w:r w:rsidR="00925FAC">
        <w:t>change is manifested in the gain and loss of qualities, functions, and roles, which also participate in those processes. The restriction to binary relationships in OWL makes change</w:t>
      </w:r>
      <w:r w:rsidR="00A949AF">
        <w:t>s in attributes</w:t>
      </w:r>
      <w:r w:rsidR="00925FAC">
        <w:t xml:space="preserve"> difficult to represent. The solution to this problem in CCO is to treat the gain and loss of attributes as events to which the object, attribute, and time are related via binary relations. To represent the specific time when </w:t>
      </w:r>
      <w:r w:rsidR="002B7E3B">
        <w:t xml:space="preserve">an attribute </w:t>
      </w:r>
      <w:r w:rsidR="00925FAC">
        <w:t xml:space="preserve">was gained, CCO introduces the class </w:t>
      </w:r>
      <w:r w:rsidR="00925FAC">
        <w:rPr>
          <w:smallCaps/>
        </w:rPr>
        <w:t>c</w:t>
      </w:r>
      <w:r w:rsidR="00925FAC" w:rsidRPr="0081776F">
        <w:rPr>
          <w:smallCaps/>
        </w:rPr>
        <w:t>hange</w:t>
      </w:r>
      <w:r w:rsidR="00925FAC">
        <w:t xml:space="preserve"> (a subclass of </w:t>
      </w:r>
      <w:r w:rsidR="00925FAC">
        <w:rPr>
          <w:smallCaps/>
        </w:rPr>
        <w:t>process</w:t>
      </w:r>
      <w:r w:rsidR="00925FAC">
        <w:t>). For example, this allows one to represent Barack Obama’s gaining the role of president:</w:t>
      </w:r>
    </w:p>
    <w:p w14:paraId="2755CBD5" w14:textId="585058B1" w:rsidR="00925FAC" w:rsidRDefault="00027EA0" w:rsidP="00925FAC">
      <w:pPr>
        <w:keepNext/>
        <w:jc w:val="center"/>
      </w:pPr>
      <w:r>
        <w:rPr>
          <w:noProof/>
        </w:rPr>
        <w:lastRenderedPageBreak/>
        <w:drawing>
          <wp:inline distT="0" distB="0" distL="0" distR="0" wp14:anchorId="5A2B3689" wp14:editId="67081D49">
            <wp:extent cx="4792717" cy="265374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ama-1.png"/>
                    <pic:cNvPicPr/>
                  </pic:nvPicPr>
                  <pic:blipFill>
                    <a:blip r:embed="rId28">
                      <a:extLst>
                        <a:ext uri="{28A0092B-C50C-407E-A947-70E740481C1C}">
                          <a14:useLocalDpi xmlns:a14="http://schemas.microsoft.com/office/drawing/2010/main" val="0"/>
                        </a:ext>
                      </a:extLst>
                    </a:blip>
                    <a:stretch>
                      <a:fillRect/>
                    </a:stretch>
                  </pic:blipFill>
                  <pic:spPr>
                    <a:xfrm>
                      <a:off x="0" y="0"/>
                      <a:ext cx="4819345" cy="2668490"/>
                    </a:xfrm>
                    <a:prstGeom prst="rect">
                      <a:avLst/>
                    </a:prstGeom>
                  </pic:spPr>
                </pic:pic>
              </a:graphicData>
            </a:graphic>
          </wp:inline>
        </w:drawing>
      </w:r>
    </w:p>
    <w:p w14:paraId="21796247" w14:textId="68E6012E" w:rsidR="00925FAC" w:rsidRPr="00557CDB" w:rsidRDefault="00925FAC" w:rsidP="00925FAC">
      <w:pPr>
        <w:pStyle w:val="Caption"/>
        <w:jc w:val="center"/>
        <w:rPr>
          <w:color w:val="auto"/>
        </w:rPr>
      </w:pPr>
      <w:r w:rsidRPr="00557CDB">
        <w:rPr>
          <w:color w:val="auto"/>
        </w:rPr>
        <w:t xml:space="preserve">Figure </w:t>
      </w:r>
      <w:r w:rsidRPr="00557CDB">
        <w:rPr>
          <w:color w:val="auto"/>
        </w:rPr>
        <w:fldChar w:fldCharType="begin"/>
      </w:r>
      <w:r w:rsidRPr="00557CDB">
        <w:rPr>
          <w:color w:val="auto"/>
        </w:rPr>
        <w:instrText xml:space="preserve"> SEQ Figure \* ARABIC </w:instrText>
      </w:r>
      <w:r w:rsidRPr="00557CDB">
        <w:rPr>
          <w:color w:val="auto"/>
        </w:rPr>
        <w:fldChar w:fldCharType="separate"/>
      </w:r>
      <w:r w:rsidR="007C641B">
        <w:rPr>
          <w:noProof/>
          <w:color w:val="auto"/>
        </w:rPr>
        <w:t>10</w:t>
      </w:r>
      <w:r w:rsidRPr="00557CDB">
        <w:rPr>
          <w:color w:val="auto"/>
        </w:rPr>
        <w:fldChar w:fldCharType="end"/>
      </w:r>
      <w:r w:rsidRPr="00557CDB">
        <w:rPr>
          <w:color w:val="auto"/>
        </w:rPr>
        <w:t>: Obama gains the role of president</w:t>
      </w:r>
    </w:p>
    <w:p w14:paraId="48BC049A" w14:textId="77777777" w:rsidR="00925FAC" w:rsidRDefault="00925FAC">
      <w:pPr>
        <w:jc w:val="both"/>
      </w:pPr>
      <w:r>
        <w:t xml:space="preserve">In other cases it is </w:t>
      </w:r>
      <w:r w:rsidRPr="00531B3F">
        <w:t>important</w:t>
      </w:r>
      <w:r>
        <w:t xml:space="preserve"> to merely represent the duration of time for which some attribute remains fixed. CCO represents this by means of the class </w:t>
      </w:r>
      <w:r w:rsidRPr="004C1404">
        <w:rPr>
          <w:smallCaps/>
        </w:rPr>
        <w:t>stasis</w:t>
      </w:r>
      <w:r>
        <w:t>. This class allows one, for instance, to represent how long Barack Obama had the role of president:</w:t>
      </w:r>
    </w:p>
    <w:p w14:paraId="7009545F" w14:textId="5AC82810" w:rsidR="00925FAC" w:rsidRDefault="00027EA0" w:rsidP="00925FAC">
      <w:pPr>
        <w:keepNext/>
        <w:jc w:val="center"/>
      </w:pPr>
      <w:r>
        <w:rPr>
          <w:noProof/>
        </w:rPr>
        <w:drawing>
          <wp:inline distT="0" distB="0" distL="0" distR="0" wp14:anchorId="5963A948" wp14:editId="10A5D823">
            <wp:extent cx="5013062" cy="218219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ama-2.png"/>
                    <pic:cNvPicPr/>
                  </pic:nvPicPr>
                  <pic:blipFill>
                    <a:blip r:embed="rId29">
                      <a:extLst>
                        <a:ext uri="{28A0092B-C50C-407E-A947-70E740481C1C}">
                          <a14:useLocalDpi xmlns:a14="http://schemas.microsoft.com/office/drawing/2010/main" val="0"/>
                        </a:ext>
                      </a:extLst>
                    </a:blip>
                    <a:stretch>
                      <a:fillRect/>
                    </a:stretch>
                  </pic:blipFill>
                  <pic:spPr>
                    <a:xfrm>
                      <a:off x="0" y="0"/>
                      <a:ext cx="5082289" cy="2212327"/>
                    </a:xfrm>
                    <a:prstGeom prst="rect">
                      <a:avLst/>
                    </a:prstGeom>
                  </pic:spPr>
                </pic:pic>
              </a:graphicData>
            </a:graphic>
          </wp:inline>
        </w:drawing>
      </w:r>
    </w:p>
    <w:p w14:paraId="30F6A4D8" w14:textId="6BDED528" w:rsidR="00925FAC" w:rsidRPr="00925FAC" w:rsidRDefault="00925FAC" w:rsidP="00925FAC">
      <w:pPr>
        <w:pStyle w:val="Caption"/>
        <w:jc w:val="center"/>
        <w:rPr>
          <w:color w:val="auto"/>
        </w:rPr>
      </w:pPr>
      <w:r w:rsidRPr="00557CDB">
        <w:rPr>
          <w:color w:val="auto"/>
        </w:rPr>
        <w:t xml:space="preserve">Figure </w:t>
      </w:r>
      <w:r w:rsidRPr="00557CDB">
        <w:rPr>
          <w:color w:val="auto"/>
        </w:rPr>
        <w:fldChar w:fldCharType="begin"/>
      </w:r>
      <w:r w:rsidRPr="00557CDB">
        <w:rPr>
          <w:color w:val="auto"/>
        </w:rPr>
        <w:instrText xml:space="preserve"> SEQ Figure \* ARABIC </w:instrText>
      </w:r>
      <w:r w:rsidRPr="00557CDB">
        <w:rPr>
          <w:color w:val="auto"/>
        </w:rPr>
        <w:fldChar w:fldCharType="separate"/>
      </w:r>
      <w:r w:rsidR="007C641B">
        <w:rPr>
          <w:noProof/>
          <w:color w:val="auto"/>
        </w:rPr>
        <w:t>11</w:t>
      </w:r>
      <w:r w:rsidRPr="00557CDB">
        <w:rPr>
          <w:color w:val="auto"/>
        </w:rPr>
        <w:fldChar w:fldCharType="end"/>
      </w:r>
      <w:r w:rsidRPr="00557CDB">
        <w:rPr>
          <w:color w:val="auto"/>
        </w:rPr>
        <w:t>: Obama bears</w:t>
      </w:r>
      <w:r>
        <w:rPr>
          <w:color w:val="auto"/>
        </w:rPr>
        <w:t xml:space="preserve"> the president role for 8 years</w:t>
      </w:r>
    </w:p>
    <w:p w14:paraId="011EAE57" w14:textId="77777777" w:rsidR="00173FF9" w:rsidRDefault="00173FF9" w:rsidP="006F002A">
      <w:pPr>
        <w:pStyle w:val="Heading2"/>
      </w:pPr>
      <w:bookmarkStart w:id="188" w:name="_Toc523128972"/>
      <w:r>
        <w:t>Artifact Ontology</w:t>
      </w:r>
      <w:bookmarkEnd w:id="188"/>
    </w:p>
    <w:p w14:paraId="1112F81B" w14:textId="77777777" w:rsidR="00393CB1" w:rsidRPr="00531B3F" w:rsidRDefault="004A24C3">
      <w:pPr>
        <w:jc w:val="both"/>
      </w:pPr>
      <w:r>
        <w:t>The Artifact Ontology</w:t>
      </w:r>
      <w:r w:rsidR="00EE1D9F">
        <w:t xml:space="preserve"> represents artifacts, their designed qualities and functions, and the specifications that provide models for artifact production or modification. It contains terms representing general types of artifacts </w:t>
      </w:r>
      <w:r w:rsidR="00CA782E">
        <w:t>including</w:t>
      </w:r>
      <w:r w:rsidR="00CF1A73">
        <w:t>:</w:t>
      </w:r>
      <w:r w:rsidR="00CA782E">
        <w:t xml:space="preserve"> </w:t>
      </w:r>
      <w:r w:rsidR="00B25BD5">
        <w:rPr>
          <w:smallCaps/>
        </w:rPr>
        <w:t>c</w:t>
      </w:r>
      <w:r w:rsidR="003A6481" w:rsidRPr="00B25BD5">
        <w:rPr>
          <w:smallCaps/>
        </w:rPr>
        <w:t>ommuni</w:t>
      </w:r>
      <w:r w:rsidR="00EE1D9F" w:rsidRPr="00B25BD5">
        <w:rPr>
          <w:smallCaps/>
        </w:rPr>
        <w:t xml:space="preserve">cation </w:t>
      </w:r>
      <w:r w:rsidR="00B25BD5">
        <w:rPr>
          <w:smallCaps/>
        </w:rPr>
        <w:t>i</w:t>
      </w:r>
      <w:r w:rsidR="00CF1A73" w:rsidRPr="00B25BD5">
        <w:rPr>
          <w:smallCaps/>
        </w:rPr>
        <w:t>nstrument</w:t>
      </w:r>
      <w:r w:rsidR="00CA782E">
        <w:t xml:space="preserve">, </w:t>
      </w:r>
      <w:r w:rsidR="00B25BD5">
        <w:rPr>
          <w:smallCaps/>
        </w:rPr>
        <w:t>f</w:t>
      </w:r>
      <w:r w:rsidR="00EE1D9F" w:rsidRPr="00B25BD5">
        <w:rPr>
          <w:smallCaps/>
        </w:rPr>
        <w:t>ac</w:t>
      </w:r>
      <w:r w:rsidR="00CA782E" w:rsidRPr="00B25BD5">
        <w:rPr>
          <w:smallCaps/>
        </w:rPr>
        <w:t>ility</w:t>
      </w:r>
      <w:r w:rsidR="00CA782E">
        <w:t xml:space="preserve">, </w:t>
      </w:r>
      <w:r w:rsidR="00B25BD5">
        <w:rPr>
          <w:smallCaps/>
        </w:rPr>
        <w:t>v</w:t>
      </w:r>
      <w:r w:rsidR="00CA782E" w:rsidRPr="00B25BD5">
        <w:rPr>
          <w:smallCaps/>
        </w:rPr>
        <w:t>ehicle</w:t>
      </w:r>
      <w:r w:rsidR="00EE1D9F">
        <w:t>,</w:t>
      </w:r>
      <w:r w:rsidR="003A6481">
        <w:t xml:space="preserve"> and </w:t>
      </w:r>
      <w:r w:rsidR="00B25BD5">
        <w:rPr>
          <w:smallCaps/>
        </w:rPr>
        <w:t>w</w:t>
      </w:r>
      <w:r w:rsidR="00CA782E" w:rsidRPr="00B25BD5">
        <w:rPr>
          <w:smallCaps/>
        </w:rPr>
        <w:t>eapon</w:t>
      </w:r>
      <w:r w:rsidR="00EE1D9F">
        <w:t xml:space="preserve">, </w:t>
      </w:r>
      <w:r w:rsidR="00CF1A73">
        <w:t>and</w:t>
      </w:r>
      <w:r w:rsidR="00EE1D9F">
        <w:t xml:space="preserve"> </w:t>
      </w:r>
      <w:r w:rsidR="00CF1A73">
        <w:t>subclasses</w:t>
      </w:r>
      <w:r w:rsidR="00CA782E">
        <w:t xml:space="preserve"> of each</w:t>
      </w:r>
      <w:r w:rsidR="003A6481">
        <w:t xml:space="preserve">. </w:t>
      </w:r>
      <w:r w:rsidR="008F2ACA">
        <w:t>Moreover, the ontology allows a user to make assertions about which qualities or functions an artifact is designed to have. For example</w:t>
      </w:r>
      <w:r w:rsidR="00492604">
        <w:t>, that a grenade has a designed function of exploding</w:t>
      </w:r>
      <w:r w:rsidR="008F2ACA">
        <w:t>:</w:t>
      </w:r>
    </w:p>
    <w:p w14:paraId="1FC4D5A4" w14:textId="0B153C39" w:rsidR="00FB05EB" w:rsidRDefault="00AD7996" w:rsidP="00FB05EB">
      <w:pPr>
        <w:keepNext/>
        <w:jc w:val="center"/>
      </w:pPr>
      <w:r w:rsidRPr="00AD7996">
        <w:lastRenderedPageBreak/>
        <w:t xml:space="preserve"> </w:t>
      </w:r>
      <w:r>
        <w:rPr>
          <w:noProof/>
        </w:rPr>
        <w:drawing>
          <wp:inline distT="0" distB="0" distL="0" distR="0" wp14:anchorId="183D1533" wp14:editId="79FB9BA0">
            <wp:extent cx="3299759" cy="1931232"/>
            <wp:effectExtent l="0" t="0" r="0" b="0"/>
            <wp:docPr id="16" name="Picture 16" descr="C:\Users\brian.donohue\AppData\Local\Microsoft\Windows\Temporary Internet Files\Content.Outlook\4M2AHHPT\Fig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donohue\AppData\Local\Microsoft\Windows\Temporary Internet Files\Content.Outlook\4M2AHHPT\Fig 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1563" cy="1943993"/>
                    </a:xfrm>
                    <a:prstGeom prst="rect">
                      <a:avLst/>
                    </a:prstGeom>
                    <a:noFill/>
                    <a:ln>
                      <a:noFill/>
                    </a:ln>
                  </pic:spPr>
                </pic:pic>
              </a:graphicData>
            </a:graphic>
          </wp:inline>
        </w:drawing>
      </w:r>
    </w:p>
    <w:p w14:paraId="5D44AB89" w14:textId="5EA44AE7"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12</w:t>
      </w:r>
      <w:r w:rsidRPr="00FB05EB">
        <w:rPr>
          <w:color w:val="auto"/>
        </w:rPr>
        <w:fldChar w:fldCharType="end"/>
      </w:r>
      <w:r w:rsidRPr="00FB05EB">
        <w:rPr>
          <w:color w:val="auto"/>
        </w:rPr>
        <w:t>: An artifact designed to have a function</w:t>
      </w:r>
    </w:p>
    <w:p w14:paraId="2E759CBF" w14:textId="77777777" w:rsidR="00173FF9" w:rsidRDefault="009B7DEE" w:rsidP="006F002A">
      <w:pPr>
        <w:pStyle w:val="Heading2"/>
      </w:pPr>
      <w:bookmarkStart w:id="189" w:name="_Toc523128973"/>
      <w:r w:rsidRPr="00D563DC">
        <w:t>Geospatial Ontology</w:t>
      </w:r>
      <w:bookmarkEnd w:id="189"/>
    </w:p>
    <w:p w14:paraId="710B11D1" w14:textId="78735F75" w:rsidR="00393CB1" w:rsidRPr="00531B3F" w:rsidRDefault="002E72DB">
      <w:pPr>
        <w:jc w:val="both"/>
      </w:pPr>
      <w:r>
        <w:t>The Geospatial Ontology</w:t>
      </w:r>
      <w:r w:rsidR="009B7DEE">
        <w:t xml:space="preserve"> represents geospati</w:t>
      </w:r>
      <w:r w:rsidR="00517733">
        <w:t>al regions</w:t>
      </w:r>
      <w:r w:rsidR="00081F11">
        <w:t xml:space="preserve"> and sites</w:t>
      </w:r>
      <w:r w:rsidR="00517733">
        <w:t xml:space="preserve">, including classes such as: </w:t>
      </w:r>
      <w:r w:rsidR="0058390A">
        <w:rPr>
          <w:smallCaps/>
        </w:rPr>
        <w:t>c</w:t>
      </w:r>
      <w:r w:rsidR="00517733" w:rsidRPr="0058390A">
        <w:rPr>
          <w:smallCaps/>
        </w:rPr>
        <w:t>ity</w:t>
      </w:r>
      <w:r w:rsidR="00517733">
        <w:t xml:space="preserve">, </w:t>
      </w:r>
      <w:r w:rsidR="0058390A">
        <w:rPr>
          <w:smallCaps/>
        </w:rPr>
        <w:t>s</w:t>
      </w:r>
      <w:r w:rsidR="00517733" w:rsidRPr="0058390A">
        <w:rPr>
          <w:smallCaps/>
        </w:rPr>
        <w:t>tate</w:t>
      </w:r>
      <w:r w:rsidR="009B7DEE">
        <w:t>,</w:t>
      </w:r>
      <w:r w:rsidR="00517733">
        <w:t xml:space="preserve"> </w:t>
      </w:r>
      <w:r w:rsidR="0058390A">
        <w:rPr>
          <w:smallCaps/>
        </w:rPr>
        <w:t>c</w:t>
      </w:r>
      <w:r w:rsidR="00517733" w:rsidRPr="0058390A">
        <w:rPr>
          <w:smallCaps/>
        </w:rPr>
        <w:t>ountry</w:t>
      </w:r>
      <w:r w:rsidR="00517733">
        <w:t>,</w:t>
      </w:r>
      <w:r w:rsidR="009B7DEE">
        <w:t xml:space="preserve"> </w:t>
      </w:r>
      <w:r w:rsidR="0058390A">
        <w:rPr>
          <w:smallCaps/>
        </w:rPr>
        <w:t>environmental f</w:t>
      </w:r>
      <w:r w:rsidR="00517733" w:rsidRPr="0058390A">
        <w:rPr>
          <w:smallCaps/>
        </w:rPr>
        <w:t>eature</w:t>
      </w:r>
      <w:r w:rsidR="00517733">
        <w:t xml:space="preserve">, </w:t>
      </w:r>
      <w:r w:rsidR="009B7DEE">
        <w:t>and</w:t>
      </w:r>
      <w:r w:rsidR="00517733">
        <w:t xml:space="preserve"> </w:t>
      </w:r>
      <w:r w:rsidR="0058390A">
        <w:rPr>
          <w:smallCaps/>
        </w:rPr>
        <w:t>bounding b</w:t>
      </w:r>
      <w:r w:rsidR="00517733" w:rsidRPr="0058390A">
        <w:rPr>
          <w:smallCaps/>
        </w:rPr>
        <w:t>ox</w:t>
      </w:r>
      <w:r w:rsidR="009B7DEE">
        <w:t xml:space="preserve">. Thus, this ontology provides the basic vocabulary for describing the locations of </w:t>
      </w:r>
      <w:r w:rsidR="00B151D9">
        <w:t>agents and occurrences of events. For example, it allows us to assert that the Empire State Building is located in New York City, which is located in turn in New York State:</w:t>
      </w:r>
    </w:p>
    <w:p w14:paraId="50B7753D" w14:textId="77777777" w:rsidR="00FB05EB" w:rsidRDefault="00393CB1" w:rsidP="00FB05EB">
      <w:pPr>
        <w:keepNext/>
        <w:jc w:val="center"/>
      </w:pPr>
      <w:r>
        <w:rPr>
          <w:noProof/>
        </w:rPr>
        <w:drawing>
          <wp:inline distT="0" distB="0" distL="0" distR="0" wp14:anchorId="700E2002" wp14:editId="15579708">
            <wp:extent cx="2289726" cy="1862587"/>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yEd-ccrelease-usecaseCore5.png"/>
                    <pic:cNvPicPr/>
                  </pic:nvPicPr>
                  <pic:blipFill>
                    <a:blip r:embed="rId31">
                      <a:extLst>
                        <a:ext uri="{28A0092B-C50C-407E-A947-70E740481C1C}">
                          <a14:useLocalDpi xmlns:a14="http://schemas.microsoft.com/office/drawing/2010/main" val="0"/>
                        </a:ext>
                      </a:extLst>
                    </a:blip>
                    <a:stretch>
                      <a:fillRect/>
                    </a:stretch>
                  </pic:blipFill>
                  <pic:spPr>
                    <a:xfrm>
                      <a:off x="0" y="0"/>
                      <a:ext cx="2340964" cy="1904267"/>
                    </a:xfrm>
                    <a:prstGeom prst="rect">
                      <a:avLst/>
                    </a:prstGeom>
                  </pic:spPr>
                </pic:pic>
              </a:graphicData>
            </a:graphic>
          </wp:inline>
        </w:drawing>
      </w:r>
    </w:p>
    <w:p w14:paraId="291977CF" w14:textId="5FDA64FF"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13</w:t>
      </w:r>
      <w:r w:rsidRPr="00FB05EB">
        <w:rPr>
          <w:color w:val="auto"/>
        </w:rPr>
        <w:fldChar w:fldCharType="end"/>
      </w:r>
      <w:r w:rsidRPr="00FB05EB">
        <w:rPr>
          <w:color w:val="auto"/>
        </w:rPr>
        <w:t xml:space="preserve">: The location of </w:t>
      </w:r>
      <w:r>
        <w:rPr>
          <w:color w:val="auto"/>
        </w:rPr>
        <w:t>the Empire State Building</w:t>
      </w:r>
      <w:r>
        <w:rPr>
          <w:color w:val="auto"/>
        </w:rPr>
        <w:br/>
      </w:r>
    </w:p>
    <w:p w14:paraId="51160116" w14:textId="77777777" w:rsidR="00393CB1" w:rsidRPr="00531B3F" w:rsidRDefault="00B151D9">
      <w:pPr>
        <w:jc w:val="both"/>
      </w:pPr>
      <w:r>
        <w:t>Alternatively, it allows us to assert that the event of a person’s birth occurs at a particular city:</w:t>
      </w:r>
    </w:p>
    <w:p w14:paraId="54348E5F" w14:textId="764651EC" w:rsidR="00FB05EB" w:rsidRDefault="00393CB1" w:rsidP="00FB05EB">
      <w:pPr>
        <w:keepNext/>
        <w:jc w:val="center"/>
      </w:pPr>
      <w:r>
        <w:rPr>
          <w:noProof/>
        </w:rPr>
        <w:drawing>
          <wp:inline distT="0" distB="0" distL="0" distR="0" wp14:anchorId="2DA01F44" wp14:editId="427A4A63">
            <wp:extent cx="3042745" cy="112560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Ed-ccrelease-docCase3.png"/>
                    <pic:cNvPicPr/>
                  </pic:nvPicPr>
                  <pic:blipFill>
                    <a:blip r:embed="rId32">
                      <a:extLst>
                        <a:ext uri="{28A0092B-C50C-407E-A947-70E740481C1C}">
                          <a14:useLocalDpi xmlns:a14="http://schemas.microsoft.com/office/drawing/2010/main" val="0"/>
                        </a:ext>
                      </a:extLst>
                    </a:blip>
                    <a:stretch>
                      <a:fillRect/>
                    </a:stretch>
                  </pic:blipFill>
                  <pic:spPr>
                    <a:xfrm>
                      <a:off x="0" y="0"/>
                      <a:ext cx="3202862" cy="1184832"/>
                    </a:xfrm>
                    <a:prstGeom prst="rect">
                      <a:avLst/>
                    </a:prstGeom>
                  </pic:spPr>
                </pic:pic>
              </a:graphicData>
            </a:graphic>
          </wp:inline>
        </w:drawing>
      </w:r>
    </w:p>
    <w:p w14:paraId="7F46A322" w14:textId="586165C0"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14</w:t>
      </w:r>
      <w:r w:rsidRPr="00FB05EB">
        <w:rPr>
          <w:color w:val="auto"/>
        </w:rPr>
        <w:fldChar w:fldCharType="end"/>
      </w:r>
      <w:r w:rsidRPr="00FB05EB">
        <w:rPr>
          <w:color w:val="auto"/>
        </w:rPr>
        <w:t xml:space="preserve">: Where </w:t>
      </w:r>
      <w:r>
        <w:rPr>
          <w:color w:val="auto"/>
        </w:rPr>
        <w:t>a birth event occurs</w:t>
      </w:r>
      <w:r>
        <w:rPr>
          <w:color w:val="auto"/>
        </w:rPr>
        <w:br/>
      </w:r>
    </w:p>
    <w:p w14:paraId="53ED3A46" w14:textId="77777777" w:rsidR="009B7DEE" w:rsidRPr="00531B3F" w:rsidRDefault="009B7DEE">
      <w:pPr>
        <w:jc w:val="both"/>
      </w:pPr>
      <w:r>
        <w:lastRenderedPageBreak/>
        <w:t>In addition, the ontology contains</w:t>
      </w:r>
      <w:r w:rsidR="004F3D2A">
        <w:t xml:space="preserve"> a host of</w:t>
      </w:r>
      <w:r>
        <w:t xml:space="preserve"> </w:t>
      </w:r>
      <w:r w:rsidR="004F3D2A">
        <w:t xml:space="preserve">formal </w:t>
      </w:r>
      <w:r>
        <w:t>geospatial relations</w:t>
      </w:r>
      <w:r w:rsidR="004F3D2A">
        <w:t xml:space="preserve"> derived from </w:t>
      </w:r>
      <w:r w:rsidR="001F7D43">
        <w:t xml:space="preserve">the Regional Connection Calculus 8 (e.g., </w:t>
      </w:r>
      <w:proofErr w:type="spellStart"/>
      <w:r w:rsidRPr="0058390A">
        <w:rPr>
          <w:b/>
          <w:i/>
        </w:rPr>
        <w:t>disconnected_with</w:t>
      </w:r>
      <w:proofErr w:type="spellEnd"/>
      <w:r>
        <w:t xml:space="preserve">, </w:t>
      </w:r>
      <w:proofErr w:type="spellStart"/>
      <w:r w:rsidRPr="0058390A">
        <w:rPr>
          <w:b/>
          <w:i/>
        </w:rPr>
        <w:t>externally_connects_with</w:t>
      </w:r>
      <w:proofErr w:type="spellEnd"/>
      <w:r>
        <w:t xml:space="preserve">, and </w:t>
      </w:r>
      <w:proofErr w:type="spellStart"/>
      <w:r w:rsidRPr="0058390A">
        <w:rPr>
          <w:b/>
          <w:i/>
        </w:rPr>
        <w:t>overlaps_with</w:t>
      </w:r>
      <w:proofErr w:type="spellEnd"/>
      <w:r w:rsidR="001F7D43">
        <w:t xml:space="preserve">), which together </w:t>
      </w:r>
      <w:r>
        <w:t>provide a basis for basic geospatial reasoning.</w:t>
      </w:r>
    </w:p>
    <w:p w14:paraId="4EE17110" w14:textId="77777777" w:rsidR="00173FF9" w:rsidRDefault="009B7DEE" w:rsidP="006F002A">
      <w:pPr>
        <w:pStyle w:val="Heading2"/>
      </w:pPr>
      <w:bookmarkStart w:id="190" w:name="_Toc523128974"/>
      <w:r w:rsidRPr="00D563DC">
        <w:t>Time Ontology</w:t>
      </w:r>
      <w:bookmarkEnd w:id="190"/>
    </w:p>
    <w:p w14:paraId="39BB404A" w14:textId="2B894BCC" w:rsidR="00393CB1" w:rsidRPr="00531B3F" w:rsidRDefault="008A211F">
      <w:pPr>
        <w:jc w:val="both"/>
      </w:pPr>
      <w:r>
        <w:t xml:space="preserve">The Time Ontology </w:t>
      </w:r>
      <w:r w:rsidR="005A2884">
        <w:t xml:space="preserve">represents temporal intervals </w:t>
      </w:r>
      <w:r w:rsidR="007F2DCC">
        <w:t xml:space="preserve">such as: </w:t>
      </w:r>
      <w:r w:rsidR="00CF4983">
        <w:rPr>
          <w:smallCaps/>
        </w:rPr>
        <w:t>y</w:t>
      </w:r>
      <w:r w:rsidR="007F2DCC" w:rsidRPr="00CF4983">
        <w:rPr>
          <w:smallCaps/>
        </w:rPr>
        <w:t>ear</w:t>
      </w:r>
      <w:r w:rsidR="007F2DCC">
        <w:t xml:space="preserve">, </w:t>
      </w:r>
      <w:r w:rsidR="00CF4983">
        <w:rPr>
          <w:smallCaps/>
        </w:rPr>
        <w:t>m</w:t>
      </w:r>
      <w:r w:rsidR="007F2DCC" w:rsidRPr="00CF4983">
        <w:rPr>
          <w:smallCaps/>
        </w:rPr>
        <w:t>onth</w:t>
      </w:r>
      <w:r w:rsidR="007F2DCC">
        <w:t xml:space="preserve">, </w:t>
      </w:r>
      <w:r w:rsidR="00CF4983">
        <w:rPr>
          <w:smallCaps/>
        </w:rPr>
        <w:t>d</w:t>
      </w:r>
      <w:r w:rsidR="007F2DCC" w:rsidRPr="00CF4983">
        <w:rPr>
          <w:smallCaps/>
        </w:rPr>
        <w:t>ay</w:t>
      </w:r>
      <w:r w:rsidR="007F2DCC">
        <w:t xml:space="preserve">, </w:t>
      </w:r>
      <w:r w:rsidR="00CF4983">
        <w:rPr>
          <w:smallCaps/>
        </w:rPr>
        <w:t>m</w:t>
      </w:r>
      <w:r w:rsidR="007F2DCC" w:rsidRPr="00CF4983">
        <w:rPr>
          <w:smallCaps/>
        </w:rPr>
        <w:t>orning</w:t>
      </w:r>
      <w:r w:rsidR="007F2DCC">
        <w:t xml:space="preserve">, and </w:t>
      </w:r>
      <w:r w:rsidR="00CF4983">
        <w:rPr>
          <w:smallCaps/>
        </w:rPr>
        <w:t>multi-hour temporal i</w:t>
      </w:r>
      <w:r w:rsidR="007F2DCC" w:rsidRPr="00CF4983">
        <w:rPr>
          <w:smallCaps/>
        </w:rPr>
        <w:t>nterval</w:t>
      </w:r>
      <w:r w:rsidR="007F2DCC">
        <w:t xml:space="preserve">. </w:t>
      </w:r>
      <w:r w:rsidR="003B0D86">
        <w:t xml:space="preserve">In addition, the ontology contains temporal relations (e.g. </w:t>
      </w:r>
      <w:r w:rsidR="003B0D86" w:rsidRPr="00D6476D">
        <w:rPr>
          <w:b/>
          <w:i/>
        </w:rPr>
        <w:t>interval disjoint</w:t>
      </w:r>
      <w:r w:rsidR="003B0D86">
        <w:t xml:space="preserve">, </w:t>
      </w:r>
      <w:r w:rsidR="003B0D86" w:rsidRPr="00D6476D">
        <w:rPr>
          <w:b/>
          <w:i/>
        </w:rPr>
        <w:t>interval meets</w:t>
      </w:r>
      <w:r w:rsidR="003B0D86">
        <w:t xml:space="preserve">, </w:t>
      </w:r>
      <w:r w:rsidR="003B0D86" w:rsidRPr="00D6476D">
        <w:rPr>
          <w:b/>
          <w:i/>
        </w:rPr>
        <w:t>interval overlaps</w:t>
      </w:r>
      <w:r w:rsidR="003B0D86">
        <w:t xml:space="preserve">, and </w:t>
      </w:r>
      <w:r w:rsidR="003B0D86" w:rsidRPr="00D6476D">
        <w:rPr>
          <w:b/>
          <w:i/>
        </w:rPr>
        <w:t>interval starts</w:t>
      </w:r>
      <w:r w:rsidR="003B0D86">
        <w:t>) that provide a basis for basic temporal reasoning.</w:t>
      </w:r>
      <w:r w:rsidR="005A2884" w:rsidRPr="005A2884">
        <w:t xml:space="preserve"> </w:t>
      </w:r>
      <w:r w:rsidR="005A2884">
        <w:t>This ontology provides the basic vocabulary for describing when events occur. For example, it allows us to assert that a person’s birth happened on a particular day, which is part of a particular month, which is part of a particular year:</w:t>
      </w:r>
    </w:p>
    <w:p w14:paraId="5F9E29AD" w14:textId="77777777" w:rsidR="00FB05EB" w:rsidRDefault="00393CB1" w:rsidP="00FB05EB">
      <w:pPr>
        <w:keepNext/>
        <w:jc w:val="center"/>
      </w:pPr>
      <w:r>
        <w:rPr>
          <w:noProof/>
        </w:rPr>
        <w:drawing>
          <wp:inline distT="0" distB="0" distL="0" distR="0" wp14:anchorId="065B98E8" wp14:editId="6859C326">
            <wp:extent cx="4200890" cy="1939947"/>
            <wp:effectExtent l="0" t="0" r="952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Ed-ccrelease-docCase4.png"/>
                    <pic:cNvPicPr/>
                  </pic:nvPicPr>
                  <pic:blipFill>
                    <a:blip r:embed="rId33">
                      <a:extLst>
                        <a:ext uri="{28A0092B-C50C-407E-A947-70E740481C1C}">
                          <a14:useLocalDpi xmlns:a14="http://schemas.microsoft.com/office/drawing/2010/main" val="0"/>
                        </a:ext>
                      </a:extLst>
                    </a:blip>
                    <a:stretch>
                      <a:fillRect/>
                    </a:stretch>
                  </pic:blipFill>
                  <pic:spPr>
                    <a:xfrm>
                      <a:off x="0" y="0"/>
                      <a:ext cx="4264740" cy="1969432"/>
                    </a:xfrm>
                    <a:prstGeom prst="rect">
                      <a:avLst/>
                    </a:prstGeom>
                  </pic:spPr>
                </pic:pic>
              </a:graphicData>
            </a:graphic>
          </wp:inline>
        </w:drawing>
      </w:r>
    </w:p>
    <w:p w14:paraId="51B1C709" w14:textId="4D2D8ACE" w:rsidR="00393CB1"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15</w:t>
      </w:r>
      <w:r w:rsidRPr="00FB05EB">
        <w:rPr>
          <w:color w:val="auto"/>
        </w:rPr>
        <w:fldChar w:fldCharType="end"/>
      </w:r>
      <w:r w:rsidRPr="00FB05EB">
        <w:rPr>
          <w:color w:val="auto"/>
        </w:rPr>
        <w:t>: When a birth event occurs</w:t>
      </w:r>
    </w:p>
    <w:p w14:paraId="68CA4427" w14:textId="06BBBACA" w:rsidR="00435029" w:rsidRDefault="00825373" w:rsidP="00435029">
      <w:pPr>
        <w:jc w:val="both"/>
      </w:pPr>
      <w:r>
        <w:t>No</w:t>
      </w:r>
      <w:r w:rsidR="00041C70">
        <w:t>te that</w:t>
      </w:r>
      <w:r>
        <w:t xml:space="preserve"> i</w:t>
      </w:r>
      <w:r w:rsidR="00435029">
        <w:t xml:space="preserve">nformation about the times and locations of events </w:t>
      </w:r>
      <w:r w:rsidR="00041C70">
        <w:t xml:space="preserve">is </w:t>
      </w:r>
      <w:r w:rsidR="00435029">
        <w:t xml:space="preserve">often imprecise. One source might describe an event that occurred in Iraq in the </w:t>
      </w:r>
      <w:proofErr w:type="gramStart"/>
      <w:r w:rsidR="00435029">
        <w:t>Spring</w:t>
      </w:r>
      <w:proofErr w:type="gramEnd"/>
      <w:r w:rsidR="00435029">
        <w:t xml:space="preserve"> of 2004, another an event that occurred in Baghdad in May of 2004, and a</w:t>
      </w:r>
      <w:r w:rsidR="00041C70">
        <w:t xml:space="preserve">nother </w:t>
      </w:r>
      <w:r w:rsidR="00435029">
        <w:t>an event that occurred in the al-</w:t>
      </w:r>
      <w:proofErr w:type="spellStart"/>
      <w:r w:rsidR="00435029">
        <w:t>Kadhimya</w:t>
      </w:r>
      <w:proofErr w:type="spellEnd"/>
      <w:r w:rsidR="00435029">
        <w:t xml:space="preserve"> neighborhood on May 17th at 1:38pm EDT. If an entity resolution algorithm should determine that all three events are in fact one and the same, it becomes difficult to express this finding in a data model that has only tokens to represent times and places.</w:t>
      </w:r>
    </w:p>
    <w:p w14:paraId="32A5700C" w14:textId="77777777" w:rsidR="00435029" w:rsidRPr="00531B3F" w:rsidRDefault="00ED1C3F" w:rsidP="00AD7996">
      <w:pPr>
        <w:jc w:val="both"/>
      </w:pPr>
      <w:r>
        <w:t>In CCO</w:t>
      </w:r>
      <w:r w:rsidR="00435029">
        <w:t xml:space="preserve">, one can facilitate the </w:t>
      </w:r>
      <w:r w:rsidR="00D87F02">
        <w:t>consolidation</w:t>
      </w:r>
      <w:r w:rsidR="00435029">
        <w:t xml:space="preserve"> of </w:t>
      </w:r>
      <w:r w:rsidR="00D87F02">
        <w:t xml:space="preserve">data about the time and place of some event </w:t>
      </w:r>
      <w:r w:rsidR="00435029">
        <w:t xml:space="preserve">by taking advantage of the fact that every event </w:t>
      </w:r>
      <w:r w:rsidR="00F74167">
        <w:t>occurs in some unique time and place</w:t>
      </w:r>
      <w:r w:rsidR="00435029">
        <w:t xml:space="preserve">. Since time and place are treated as entities rather than tokens, the “three” events, times, and places from the original sources become </w:t>
      </w:r>
      <w:r w:rsidR="00525040">
        <w:t xml:space="preserve">resolved to </w:t>
      </w:r>
      <w:r w:rsidR="00435029">
        <w:t>a single event occurring at a single time and place, where the time and place are each described (more or less accurately) in three distinct ways:</w:t>
      </w:r>
    </w:p>
    <w:p w14:paraId="0FC85B12" w14:textId="77777777" w:rsidR="00435029" w:rsidRDefault="00435029" w:rsidP="00435029">
      <w:pPr>
        <w:keepNext/>
        <w:contextualSpacing/>
        <w:jc w:val="center"/>
      </w:pPr>
      <w:r>
        <w:rPr>
          <w:noProof/>
        </w:rPr>
        <w:lastRenderedPageBreak/>
        <w:drawing>
          <wp:inline distT="0" distB="0" distL="0" distR="0" wp14:anchorId="0E50DED7" wp14:editId="53836085">
            <wp:extent cx="5349807" cy="1851857"/>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yEd-diagram-17-imprecise-times-locs.png"/>
                    <pic:cNvPicPr/>
                  </pic:nvPicPr>
                  <pic:blipFill>
                    <a:blip r:embed="rId34">
                      <a:extLst>
                        <a:ext uri="{28A0092B-C50C-407E-A947-70E740481C1C}">
                          <a14:useLocalDpi xmlns:a14="http://schemas.microsoft.com/office/drawing/2010/main" val="0"/>
                        </a:ext>
                      </a:extLst>
                    </a:blip>
                    <a:stretch>
                      <a:fillRect/>
                    </a:stretch>
                  </pic:blipFill>
                  <pic:spPr>
                    <a:xfrm>
                      <a:off x="0" y="0"/>
                      <a:ext cx="5370147" cy="1858898"/>
                    </a:xfrm>
                    <a:prstGeom prst="rect">
                      <a:avLst/>
                    </a:prstGeom>
                  </pic:spPr>
                </pic:pic>
              </a:graphicData>
            </a:graphic>
          </wp:inline>
        </w:drawing>
      </w:r>
    </w:p>
    <w:p w14:paraId="145A8BCC" w14:textId="6AF98D1B" w:rsidR="00435029" w:rsidRPr="00435029" w:rsidRDefault="00435029" w:rsidP="00435029">
      <w:pPr>
        <w:pStyle w:val="Caption"/>
        <w:jc w:val="center"/>
        <w:rPr>
          <w:color w:val="auto"/>
        </w:rPr>
      </w:pPr>
      <w:r w:rsidRPr="007B4825">
        <w:rPr>
          <w:color w:val="auto"/>
        </w:rPr>
        <w:t xml:space="preserve">Figure </w:t>
      </w:r>
      <w:r w:rsidRPr="007B4825">
        <w:rPr>
          <w:color w:val="auto"/>
        </w:rPr>
        <w:fldChar w:fldCharType="begin"/>
      </w:r>
      <w:r w:rsidRPr="007B4825">
        <w:rPr>
          <w:color w:val="auto"/>
        </w:rPr>
        <w:instrText xml:space="preserve"> SEQ Figure \* ARABIC </w:instrText>
      </w:r>
      <w:r w:rsidRPr="007B4825">
        <w:rPr>
          <w:color w:val="auto"/>
        </w:rPr>
        <w:fldChar w:fldCharType="separate"/>
      </w:r>
      <w:r w:rsidR="007C641B">
        <w:rPr>
          <w:noProof/>
          <w:color w:val="auto"/>
        </w:rPr>
        <w:t>16</w:t>
      </w:r>
      <w:r w:rsidRPr="007B4825">
        <w:rPr>
          <w:color w:val="auto"/>
        </w:rPr>
        <w:fldChar w:fldCharType="end"/>
      </w:r>
      <w:r w:rsidRPr="007B4825">
        <w:rPr>
          <w:color w:val="auto"/>
        </w:rPr>
        <w:t>: Imprecise times and dates for an event</w:t>
      </w:r>
    </w:p>
    <w:p w14:paraId="70B1C4CF" w14:textId="77777777" w:rsidR="00173FF9" w:rsidRDefault="0026260D" w:rsidP="006F002A">
      <w:pPr>
        <w:pStyle w:val="Heading2"/>
      </w:pPr>
      <w:bookmarkStart w:id="191" w:name="_Toc523128975"/>
      <w:r w:rsidRPr="001308F5">
        <w:t>Units of Measure Ontology</w:t>
      </w:r>
      <w:bookmarkEnd w:id="191"/>
    </w:p>
    <w:p w14:paraId="7447E264" w14:textId="3344D482" w:rsidR="00C86DD7" w:rsidRPr="00531B3F" w:rsidRDefault="00D17E11" w:rsidP="00AD7996">
      <w:pPr>
        <w:jc w:val="both"/>
      </w:pPr>
      <w:r>
        <w:t>The Units of Measure Ontology</w:t>
      </w:r>
      <w:r w:rsidR="001308F5">
        <w:t xml:space="preserve"> represents </w:t>
      </w:r>
      <w:r w:rsidR="00B670D5">
        <w:t xml:space="preserve">the </w:t>
      </w:r>
      <w:r w:rsidR="001308F5">
        <w:t>standard</w:t>
      </w:r>
      <w:r w:rsidR="00B670D5">
        <w:t xml:space="preserve">ly employed </w:t>
      </w:r>
      <w:r w:rsidR="001308F5">
        <w:t>units of measurement</w:t>
      </w:r>
      <w:r w:rsidR="002B723A">
        <w:t>, and as such is complementary to the Information Entity Ontology</w:t>
      </w:r>
      <w:r w:rsidR="001308F5">
        <w:t xml:space="preserve">. </w:t>
      </w:r>
      <w:r w:rsidR="002B723A">
        <w:t>This</w:t>
      </w:r>
      <w:r w:rsidR="001308F5">
        <w:t xml:space="preserve"> ontology extends from the Inf</w:t>
      </w:r>
      <w:r w:rsidR="00C86DD7">
        <w:t xml:space="preserve">ormation Entity Ontology class </w:t>
      </w:r>
      <w:r w:rsidR="00CA3180">
        <w:rPr>
          <w:smallCaps/>
        </w:rPr>
        <w:t>measurement u</w:t>
      </w:r>
      <w:r w:rsidR="00C86DD7" w:rsidRPr="00CA3180">
        <w:rPr>
          <w:smallCaps/>
        </w:rPr>
        <w:t>nit</w:t>
      </w:r>
      <w:r w:rsidR="001308F5">
        <w:t>, and provides several</w:t>
      </w:r>
      <w:r w:rsidR="00C86DD7">
        <w:t xml:space="preserve"> sub</w:t>
      </w:r>
      <w:r w:rsidR="00561274">
        <w:t>classes</w:t>
      </w:r>
      <w:r w:rsidR="00C86DD7">
        <w:t xml:space="preserve"> of measurement unit, </w:t>
      </w:r>
      <w:r w:rsidR="00561274">
        <w:t>such as</w:t>
      </w:r>
      <w:r w:rsidR="00C86DD7">
        <w:t xml:space="preserve">: </w:t>
      </w:r>
      <w:r w:rsidR="00CA3180">
        <w:rPr>
          <w:smallCaps/>
        </w:rPr>
        <w:t>m</w:t>
      </w:r>
      <w:r w:rsidR="001308F5" w:rsidRPr="00CA3180">
        <w:rPr>
          <w:smallCaps/>
        </w:rPr>
        <w:t>eas</w:t>
      </w:r>
      <w:r w:rsidR="00CA3180">
        <w:rPr>
          <w:smallCaps/>
        </w:rPr>
        <w:t>urement unit of a</w:t>
      </w:r>
      <w:r w:rsidR="00C86DD7" w:rsidRPr="00CA3180">
        <w:rPr>
          <w:smallCaps/>
        </w:rPr>
        <w:t>rea</w:t>
      </w:r>
      <w:r w:rsidR="001308F5">
        <w:t xml:space="preserve">, </w:t>
      </w:r>
      <w:r w:rsidR="00CA3180">
        <w:rPr>
          <w:smallCaps/>
        </w:rPr>
        <w:t>measurement unit of e</w:t>
      </w:r>
      <w:r w:rsidR="00C86DD7" w:rsidRPr="00CA3180">
        <w:rPr>
          <w:smallCaps/>
        </w:rPr>
        <w:t>nergy</w:t>
      </w:r>
      <w:r w:rsidR="001308F5">
        <w:t xml:space="preserve">, and </w:t>
      </w:r>
      <w:r w:rsidR="00CA3180">
        <w:rPr>
          <w:smallCaps/>
        </w:rPr>
        <w:t>measurement unit of l</w:t>
      </w:r>
      <w:r w:rsidR="00C86DD7" w:rsidRPr="00CA3180">
        <w:rPr>
          <w:smallCaps/>
        </w:rPr>
        <w:t>ength</w:t>
      </w:r>
      <w:r w:rsidR="001308F5">
        <w:t xml:space="preserve">. </w:t>
      </w:r>
      <w:r w:rsidR="00561274">
        <w:t>Specific measurement units are i</w:t>
      </w:r>
      <w:r w:rsidR="001308F5">
        <w:t xml:space="preserve">nstances of </w:t>
      </w:r>
      <w:r w:rsidR="00561274">
        <w:t xml:space="preserve">these classes, examples of </w:t>
      </w:r>
      <w:r w:rsidR="001308F5">
        <w:t xml:space="preserve">which </w:t>
      </w:r>
      <w:r w:rsidR="00C86DD7">
        <w:t>include</w:t>
      </w:r>
      <w:r w:rsidR="00561274">
        <w:t>:</w:t>
      </w:r>
      <w:r w:rsidR="00C86DD7">
        <w:t xml:space="preserve"> </w:t>
      </w:r>
      <w:r w:rsidR="00641478">
        <w:t>A</w:t>
      </w:r>
      <w:r w:rsidR="00C86DD7" w:rsidRPr="00CA3180">
        <w:t xml:space="preserve">cre, </w:t>
      </w:r>
      <w:r w:rsidR="00641478">
        <w:t>H</w:t>
      </w:r>
      <w:r w:rsidR="00C86DD7" w:rsidRPr="00CA3180">
        <w:t xml:space="preserve">orsepower, and </w:t>
      </w:r>
      <w:r w:rsidR="00641478">
        <w:t>K</w:t>
      </w:r>
      <w:r w:rsidR="00C86DD7" w:rsidRPr="00CA3180">
        <w:t>ilometer</w:t>
      </w:r>
      <w:r w:rsidR="001308F5" w:rsidRPr="00CA3180">
        <w:t>, respec</w:t>
      </w:r>
      <w:r w:rsidR="00C86DD7" w:rsidRPr="00CA3180">
        <w:t>tively.</w:t>
      </w:r>
    </w:p>
    <w:p w14:paraId="04C51316" w14:textId="0678D330" w:rsidR="00393CB1" w:rsidRPr="00531B3F" w:rsidRDefault="001308F5">
      <w:pPr>
        <w:jc w:val="both"/>
      </w:pPr>
      <w:r>
        <w:t xml:space="preserve">Keep in mind that </w:t>
      </w:r>
      <w:r w:rsidR="006C1091">
        <w:t xml:space="preserve">individual </w:t>
      </w:r>
      <w:r>
        <w:t xml:space="preserve">measurement units </w:t>
      </w:r>
      <w:r w:rsidR="00F66881">
        <w:t>(</w:t>
      </w:r>
      <w:r w:rsidR="00641478">
        <w:t>A</w:t>
      </w:r>
      <w:r w:rsidR="00F66881" w:rsidRPr="00AA13A4">
        <w:t xml:space="preserve">cre, </w:t>
      </w:r>
      <w:r w:rsidR="00641478">
        <w:t>H</w:t>
      </w:r>
      <w:r w:rsidR="00F66881" w:rsidRPr="00AA13A4">
        <w:t xml:space="preserve">orsepower, </w:t>
      </w:r>
      <w:proofErr w:type="gramStart"/>
      <w:r w:rsidR="00641478">
        <w:t>K</w:t>
      </w:r>
      <w:r w:rsidR="00F66881" w:rsidRPr="00AA13A4">
        <w:t>ilometer</w:t>
      </w:r>
      <w:proofErr w:type="gramEnd"/>
      <w:r w:rsidR="006C1091">
        <w:t xml:space="preserve">) are linked to </w:t>
      </w:r>
      <w:r w:rsidR="00BC3B22">
        <w:t xml:space="preserve">instances of </w:t>
      </w:r>
      <w:r w:rsidR="00FA5097" w:rsidRPr="00AD7996">
        <w:rPr>
          <w:smallCaps/>
        </w:rPr>
        <w:t>information bearing entity</w:t>
      </w:r>
      <w:r w:rsidR="006C1091" w:rsidRPr="00AD7996">
        <w:rPr>
          <w:sz w:val="20"/>
        </w:rPr>
        <w:t>,</w:t>
      </w:r>
      <w:r w:rsidR="006C1091">
        <w:t xml:space="preserve"> </w:t>
      </w:r>
      <w:r w:rsidR="006C1091">
        <w:rPr>
          <w:b/>
        </w:rPr>
        <w:t>not</w:t>
      </w:r>
      <w:r w:rsidR="006C1091">
        <w:t xml:space="preserve"> </w:t>
      </w:r>
      <w:r w:rsidR="00FA5097">
        <w:rPr>
          <w:smallCaps/>
        </w:rPr>
        <w:t>information content entity</w:t>
      </w:r>
      <w:r w:rsidR="006C1091">
        <w:t xml:space="preserve">. The reason is that </w:t>
      </w:r>
      <w:r w:rsidR="00BC3B22">
        <w:t>a</w:t>
      </w:r>
      <w:r w:rsidR="006C1091">
        <w:t xml:space="preserve"> measurement of some phenomenon</w:t>
      </w:r>
      <w:r w:rsidR="00BC3B22">
        <w:t xml:space="preserve"> can be expressed multiple ways</w:t>
      </w:r>
      <w:r w:rsidR="006C1091">
        <w:t>, differing only in how they express that content</w:t>
      </w:r>
      <w:r w:rsidR="00F66881">
        <w:t>—i.e., which unit of measurement they employ</w:t>
      </w:r>
      <w:r w:rsidR="006C1091">
        <w:t>. For example, two measurements of length can convey the exact same content</w:t>
      </w:r>
      <w:r w:rsidR="00522318">
        <w:t xml:space="preserve"> in two </w:t>
      </w:r>
      <w:r w:rsidR="00413F08">
        <w:t xml:space="preserve">different </w:t>
      </w:r>
      <w:r w:rsidR="00522318">
        <w:t>units</w:t>
      </w:r>
      <w:r w:rsidR="006C1091">
        <w:t>:</w:t>
      </w:r>
    </w:p>
    <w:p w14:paraId="1779F71B" w14:textId="77777777" w:rsidR="00FB05EB" w:rsidRDefault="00B37326" w:rsidP="00FB05EB">
      <w:pPr>
        <w:keepNext/>
        <w:jc w:val="center"/>
      </w:pPr>
      <w:r>
        <w:rPr>
          <w:noProof/>
        </w:rPr>
        <w:drawing>
          <wp:inline distT="0" distB="0" distL="0" distR="0" wp14:anchorId="378A3783" wp14:editId="51F7F161">
            <wp:extent cx="5248419" cy="2902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7 Use Case 35.png"/>
                    <pic:cNvPicPr/>
                  </pic:nvPicPr>
                  <pic:blipFill>
                    <a:blip r:embed="rId35">
                      <a:extLst>
                        <a:ext uri="{28A0092B-C50C-407E-A947-70E740481C1C}">
                          <a14:useLocalDpi xmlns:a14="http://schemas.microsoft.com/office/drawing/2010/main" val="0"/>
                        </a:ext>
                      </a:extLst>
                    </a:blip>
                    <a:stretch>
                      <a:fillRect/>
                    </a:stretch>
                  </pic:blipFill>
                  <pic:spPr>
                    <a:xfrm>
                      <a:off x="0" y="0"/>
                      <a:ext cx="5293741" cy="2927960"/>
                    </a:xfrm>
                    <a:prstGeom prst="rect">
                      <a:avLst/>
                    </a:prstGeom>
                  </pic:spPr>
                </pic:pic>
              </a:graphicData>
            </a:graphic>
          </wp:inline>
        </w:drawing>
      </w:r>
    </w:p>
    <w:p w14:paraId="3D097E8E" w14:textId="644A8A56"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17</w:t>
      </w:r>
      <w:r w:rsidRPr="00FB05EB">
        <w:rPr>
          <w:color w:val="auto"/>
        </w:rPr>
        <w:fldChar w:fldCharType="end"/>
      </w:r>
      <w:r w:rsidRPr="00FB05EB">
        <w:rPr>
          <w:color w:val="auto"/>
        </w:rPr>
        <w:t>: Using two different measuring units</w:t>
      </w:r>
    </w:p>
    <w:p w14:paraId="3048ECD2" w14:textId="77777777" w:rsidR="00173FF9" w:rsidRDefault="0026260D" w:rsidP="006F002A">
      <w:pPr>
        <w:pStyle w:val="Heading2"/>
      </w:pPr>
      <w:bookmarkStart w:id="192" w:name="_Toc523128976"/>
      <w:r w:rsidRPr="005255C3">
        <w:lastRenderedPageBreak/>
        <w:t xml:space="preserve">Currency </w:t>
      </w:r>
      <w:r w:rsidR="002B723A">
        <w:t xml:space="preserve">Unit </w:t>
      </w:r>
      <w:r w:rsidRPr="005255C3">
        <w:t>Ontology</w:t>
      </w:r>
      <w:bookmarkEnd w:id="192"/>
    </w:p>
    <w:p w14:paraId="78B208F4" w14:textId="0D8C32EA" w:rsidR="00393CB1" w:rsidRPr="00531B3F" w:rsidRDefault="009073A6">
      <w:pPr>
        <w:jc w:val="both"/>
      </w:pPr>
      <w:r>
        <w:t>The Currency Unit Ontology</w:t>
      </w:r>
      <w:r w:rsidR="005255C3">
        <w:t xml:space="preserve"> </w:t>
      </w:r>
      <w:r w:rsidR="002B723A">
        <w:t xml:space="preserve">represents monetary currency, and is likewise complementary to the </w:t>
      </w:r>
      <w:r w:rsidR="00BC3B22">
        <w:t xml:space="preserve">Measurement Unit and </w:t>
      </w:r>
      <w:r w:rsidR="002B723A">
        <w:t>Information Entity Ontolog</w:t>
      </w:r>
      <w:r w:rsidR="00BC3B22">
        <w:t>ies</w:t>
      </w:r>
      <w:r w:rsidR="002B723A">
        <w:t>. This ontology represents currency as another sub</w:t>
      </w:r>
      <w:r w:rsidR="00FD6AB9">
        <w:t xml:space="preserve">class of </w:t>
      </w:r>
      <w:r w:rsidR="00FA5097">
        <w:rPr>
          <w:smallCaps/>
        </w:rPr>
        <w:t>measurement unit</w:t>
      </w:r>
      <w:r w:rsidR="002B723A">
        <w:t>, namely, a unit for measuring f</w:t>
      </w:r>
      <w:r w:rsidR="00C1375C">
        <w:t xml:space="preserve">inancial value. Its sole class </w:t>
      </w:r>
      <w:r w:rsidR="00641478">
        <w:rPr>
          <w:smallCaps/>
        </w:rPr>
        <w:t>measurement u</w:t>
      </w:r>
      <w:r w:rsidR="002B723A" w:rsidRPr="00641478">
        <w:rPr>
          <w:smallCaps/>
        </w:rPr>
        <w:t>nit</w:t>
      </w:r>
      <w:r w:rsidR="00641478">
        <w:rPr>
          <w:smallCaps/>
        </w:rPr>
        <w:t xml:space="preserve"> of c</w:t>
      </w:r>
      <w:r w:rsidR="002B723A" w:rsidRPr="00641478">
        <w:rPr>
          <w:smallCaps/>
        </w:rPr>
        <w:t>urrency</w:t>
      </w:r>
      <w:r w:rsidR="00C1375C">
        <w:t xml:space="preserve"> has numerous instances, e.g., </w:t>
      </w:r>
      <w:r w:rsidR="00C1375C" w:rsidRPr="00641478">
        <w:t>United States Dollar</w:t>
      </w:r>
      <w:r w:rsidR="00C1375C">
        <w:t xml:space="preserve">, </w:t>
      </w:r>
      <w:r w:rsidR="00C1375C" w:rsidRPr="00641478">
        <w:t>United Kingdom Pound</w:t>
      </w:r>
      <w:r w:rsidR="00C1375C">
        <w:t xml:space="preserve">, and </w:t>
      </w:r>
      <w:r w:rsidR="00C1375C" w:rsidRPr="00641478">
        <w:t>Swiss Franc</w:t>
      </w:r>
      <w:r w:rsidR="002B723A">
        <w:t>. Graphically, currency units are treated exactly as other kinds of measurement units:</w:t>
      </w:r>
    </w:p>
    <w:p w14:paraId="610E8295" w14:textId="77777777" w:rsidR="00FB05EB" w:rsidRDefault="00B37326" w:rsidP="00FB05EB">
      <w:pPr>
        <w:keepNext/>
        <w:jc w:val="center"/>
      </w:pPr>
      <w:r>
        <w:rPr>
          <w:noProof/>
        </w:rPr>
        <w:drawing>
          <wp:inline distT="0" distB="0" distL="0" distR="0" wp14:anchorId="78184273" wp14:editId="62815263">
            <wp:extent cx="3894083" cy="2534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18 Use Case 36.png"/>
                    <pic:cNvPicPr/>
                  </pic:nvPicPr>
                  <pic:blipFill>
                    <a:blip r:embed="rId36">
                      <a:extLst>
                        <a:ext uri="{28A0092B-C50C-407E-A947-70E740481C1C}">
                          <a14:useLocalDpi xmlns:a14="http://schemas.microsoft.com/office/drawing/2010/main" val="0"/>
                        </a:ext>
                      </a:extLst>
                    </a:blip>
                    <a:stretch>
                      <a:fillRect/>
                    </a:stretch>
                  </pic:blipFill>
                  <pic:spPr>
                    <a:xfrm>
                      <a:off x="0" y="0"/>
                      <a:ext cx="3984661" cy="2593193"/>
                    </a:xfrm>
                    <a:prstGeom prst="rect">
                      <a:avLst/>
                    </a:prstGeom>
                  </pic:spPr>
                </pic:pic>
              </a:graphicData>
            </a:graphic>
          </wp:inline>
        </w:drawing>
      </w:r>
    </w:p>
    <w:p w14:paraId="04B47768" w14:textId="568A03FD"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18</w:t>
      </w:r>
      <w:r w:rsidRPr="00FB05EB">
        <w:rPr>
          <w:color w:val="auto"/>
        </w:rPr>
        <w:fldChar w:fldCharType="end"/>
      </w:r>
      <w:r w:rsidRPr="00FB05EB">
        <w:rPr>
          <w:color w:val="auto"/>
        </w:rPr>
        <w:t>: Expressing financial value in numbers and currency units</w:t>
      </w:r>
    </w:p>
    <w:p w14:paraId="1A558C21" w14:textId="77777777" w:rsidR="00173FF9" w:rsidRDefault="003B522F" w:rsidP="006F002A">
      <w:pPr>
        <w:pStyle w:val="Heading2"/>
      </w:pPr>
      <w:bookmarkStart w:id="193" w:name="_Toc523128977"/>
      <w:r w:rsidRPr="00D563DC">
        <w:t>Extended Relation Ontology</w:t>
      </w:r>
      <w:bookmarkEnd w:id="193"/>
    </w:p>
    <w:p w14:paraId="57BD8D36" w14:textId="446BDE82" w:rsidR="004425F2" w:rsidRPr="00531B3F" w:rsidRDefault="00FD6AB9" w:rsidP="00AD7996">
      <w:pPr>
        <w:jc w:val="both"/>
      </w:pPr>
      <w:r>
        <w:t>O</w:t>
      </w:r>
      <w:r w:rsidR="008F3403">
        <w:t>ne of the design principles of CCO is to keep the number of relationships to a minimum</w:t>
      </w:r>
      <w:r w:rsidR="00B42D6E">
        <w:t xml:space="preserve"> (Section 2.6</w:t>
      </w:r>
      <w:r w:rsidR="00004FE8">
        <w:t>)</w:t>
      </w:r>
      <w:r w:rsidR="008F3403">
        <w:t>.</w:t>
      </w:r>
      <w:r w:rsidR="00004FE8">
        <w:t xml:space="preserve"> </w:t>
      </w:r>
      <w:r w:rsidR="00D15805">
        <w:t>With this principle in mind</w:t>
      </w:r>
      <w:r w:rsidR="001434AC">
        <w:t>,</w:t>
      </w:r>
      <w:r w:rsidR="00D15805">
        <w:t xml:space="preserve"> it </w:t>
      </w:r>
      <w:r w:rsidR="00194AA1">
        <w:t>remains</w:t>
      </w:r>
      <w:r w:rsidR="00D15805">
        <w:t xml:space="preserve"> the case that the object properties </w:t>
      </w:r>
      <w:r w:rsidR="00194AA1">
        <w:t xml:space="preserve">defined by </w:t>
      </w:r>
      <w:r>
        <w:t xml:space="preserve">RO </w:t>
      </w:r>
      <w:r w:rsidR="007D0D64">
        <w:t xml:space="preserve">are not sufficient to </w:t>
      </w:r>
      <w:r w:rsidR="00194AA1">
        <w:t>relate mid-level CCO classes</w:t>
      </w:r>
      <w:r w:rsidR="00570F2D">
        <w:t>.</w:t>
      </w:r>
      <w:r w:rsidR="00194AA1">
        <w:t xml:space="preserve"> </w:t>
      </w:r>
      <w:r w:rsidR="007D0D64">
        <w:t>The Extended Relation Ontology</w:t>
      </w:r>
      <w:r w:rsidR="008A428D">
        <w:t xml:space="preserve"> fills this gap by defining</w:t>
      </w:r>
      <w:r w:rsidR="003B522F">
        <w:t xml:space="preserve"> approximately 75 object properties that link to</w:t>
      </w:r>
      <w:r w:rsidR="007D0D64">
        <w:t xml:space="preserve">gether the content of the </w:t>
      </w:r>
      <w:r w:rsidR="00194AA1">
        <w:t>rest of CCO</w:t>
      </w:r>
      <w:r w:rsidR="00177D7F">
        <w:t>.</w:t>
      </w:r>
      <w:r w:rsidR="00CD254F">
        <w:t xml:space="preserve"> </w:t>
      </w:r>
      <w:r w:rsidR="008D1778">
        <w:t xml:space="preserve">For example, whereas </w:t>
      </w:r>
      <w:r w:rsidR="007D0D64">
        <w:t xml:space="preserve">BFO relates objects to processes via the </w:t>
      </w:r>
      <w:proofErr w:type="spellStart"/>
      <w:r w:rsidR="008D1778" w:rsidRPr="000C052E">
        <w:rPr>
          <w:b/>
          <w:i/>
        </w:rPr>
        <w:t>has_</w:t>
      </w:r>
      <w:r w:rsidR="007D0D64" w:rsidRPr="000C052E">
        <w:rPr>
          <w:b/>
          <w:i/>
        </w:rPr>
        <w:t>participant</w:t>
      </w:r>
      <w:proofErr w:type="spellEnd"/>
      <w:r w:rsidR="007D0D64">
        <w:t xml:space="preserve"> relation, the Extended Relation Ontology adds the </w:t>
      </w:r>
      <w:proofErr w:type="spellStart"/>
      <w:r w:rsidR="007F4860" w:rsidRPr="000C052E">
        <w:rPr>
          <w:b/>
          <w:i/>
        </w:rPr>
        <w:t>has_</w:t>
      </w:r>
      <w:r w:rsidR="007D0D64" w:rsidRPr="000C052E">
        <w:rPr>
          <w:b/>
          <w:i/>
        </w:rPr>
        <w:t>input</w:t>
      </w:r>
      <w:proofErr w:type="spellEnd"/>
      <w:r w:rsidR="007F4860">
        <w:t xml:space="preserve"> and </w:t>
      </w:r>
      <w:proofErr w:type="spellStart"/>
      <w:r w:rsidR="007F4860" w:rsidRPr="000C052E">
        <w:rPr>
          <w:b/>
          <w:i/>
        </w:rPr>
        <w:t>has_output</w:t>
      </w:r>
      <w:proofErr w:type="spellEnd"/>
      <w:r w:rsidR="007D0D64">
        <w:t xml:space="preserve"> relations in order to differentiate</w:t>
      </w:r>
      <w:r w:rsidR="00586BAF">
        <w:t>, e.g.,</w:t>
      </w:r>
      <w:r w:rsidR="007D0D64">
        <w:t xml:space="preserve"> the roles of water and water vapor in the process of evaporation. </w:t>
      </w:r>
      <w:r w:rsidR="008D60AC">
        <w:t xml:space="preserve">Many of the object properties defined in the Extended Relation Ontology </w:t>
      </w:r>
      <w:r w:rsidR="004F46ED">
        <w:t>are utilized</w:t>
      </w:r>
      <w:r w:rsidR="008D60AC">
        <w:t xml:space="preserve"> in the diagrams </w:t>
      </w:r>
      <w:r w:rsidR="008D60AC" w:rsidRPr="00531B3F">
        <w:t>above.</w:t>
      </w:r>
    </w:p>
    <w:p w14:paraId="1DDF462F" w14:textId="77777777" w:rsidR="004425F2" w:rsidRDefault="004425F2" w:rsidP="00AD7996">
      <w:pPr>
        <w:jc w:val="both"/>
      </w:pPr>
      <w:r w:rsidRPr="00531B3F">
        <w:t>Th</w:t>
      </w:r>
      <w:r>
        <w:t xml:space="preserve">e Extended Relation Ontology also includes several </w:t>
      </w:r>
      <w:r w:rsidR="00BC79E9">
        <w:t>annotation properties for capturing metadata for classes, relationships, and individuals</w:t>
      </w:r>
      <w:r>
        <w:t xml:space="preserve">. </w:t>
      </w:r>
      <w:r w:rsidR="00BC79E9">
        <w:t>Specifically, Extended Relation Ontology defines the following annotation properties:</w:t>
      </w:r>
    </w:p>
    <w:tbl>
      <w:tblPr>
        <w:tblStyle w:val="PlainTable1"/>
        <w:tblW w:w="0" w:type="auto"/>
        <w:tblLook w:val="04A0" w:firstRow="1" w:lastRow="0" w:firstColumn="1" w:lastColumn="0" w:noHBand="0" w:noVBand="1"/>
      </w:tblPr>
      <w:tblGrid>
        <w:gridCol w:w="2201"/>
        <w:gridCol w:w="6429"/>
      </w:tblGrid>
      <w:tr w:rsidR="004425F2" w14:paraId="633251BE" w14:textId="77777777" w:rsidTr="009D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9942C54" w14:textId="77777777" w:rsidR="004425F2" w:rsidRDefault="004425F2" w:rsidP="009D52A7">
            <w:r>
              <w:t xml:space="preserve">acronym </w:t>
            </w:r>
          </w:p>
          <w:p w14:paraId="64754F48" w14:textId="77777777" w:rsidR="004425F2" w:rsidRDefault="004425F2" w:rsidP="009D52A7"/>
        </w:tc>
        <w:tc>
          <w:tcPr>
            <w:tcW w:w="7105" w:type="dxa"/>
          </w:tcPr>
          <w:p w14:paraId="036F62EA" w14:textId="77777777" w:rsidR="004425F2" w:rsidRDefault="004425F2" w:rsidP="009D52A7">
            <w:pPr>
              <w:cnfStyle w:val="100000000000" w:firstRow="1" w:lastRow="0" w:firstColumn="0" w:lastColumn="0" w:oddVBand="0" w:evenVBand="0" w:oddHBand="0" w:evenHBand="0" w:firstRowFirstColumn="0" w:firstRowLastColumn="0" w:lastRowFirstColumn="0" w:lastRowLastColumn="0"/>
            </w:pPr>
            <w:r w:rsidRPr="00360C42">
              <w:rPr>
                <w:b w:val="0"/>
                <w:bCs w:val="0"/>
              </w:rPr>
              <w:t xml:space="preserve">An Alternative Label that consists of a shortened or abbreviated form of the </w:t>
            </w:r>
            <w:proofErr w:type="spellStart"/>
            <w:r w:rsidRPr="00360C42">
              <w:rPr>
                <w:b w:val="0"/>
                <w:bCs w:val="0"/>
              </w:rPr>
              <w:t>rdfs</w:t>
            </w:r>
            <w:proofErr w:type="gramStart"/>
            <w:r w:rsidRPr="00360C42">
              <w:rPr>
                <w:b w:val="0"/>
                <w:bCs w:val="0"/>
              </w:rPr>
              <w:t>:label</w:t>
            </w:r>
            <w:proofErr w:type="spellEnd"/>
            <w:proofErr w:type="gramEnd"/>
            <w:r w:rsidRPr="00360C42">
              <w:rPr>
                <w:b w:val="0"/>
                <w:bCs w:val="0"/>
              </w:rPr>
              <w:t xml:space="preserve"> and is used to denote the entity.</w:t>
            </w:r>
          </w:p>
        </w:tc>
      </w:tr>
      <w:tr w:rsidR="004425F2" w14:paraId="27285134"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C76E2B5" w14:textId="77777777" w:rsidR="004425F2" w:rsidRDefault="004425F2" w:rsidP="009D52A7">
            <w:proofErr w:type="spellStart"/>
            <w:r>
              <w:t>alternative_label</w:t>
            </w:r>
            <w:proofErr w:type="spellEnd"/>
            <w:r>
              <w:t xml:space="preserve"> </w:t>
            </w:r>
          </w:p>
          <w:p w14:paraId="17E3F6D3" w14:textId="77777777" w:rsidR="004425F2" w:rsidRDefault="004425F2" w:rsidP="009D52A7"/>
        </w:tc>
        <w:tc>
          <w:tcPr>
            <w:tcW w:w="7105" w:type="dxa"/>
          </w:tcPr>
          <w:p w14:paraId="1F80B18E"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 xml:space="preserve">A term or phrase that may be used in place of the stated </w:t>
            </w:r>
            <w:proofErr w:type="spellStart"/>
            <w:r>
              <w:t>rdfs</w:t>
            </w:r>
            <w:proofErr w:type="gramStart"/>
            <w:r>
              <w:t>:label</w:t>
            </w:r>
            <w:proofErr w:type="spellEnd"/>
            <w:proofErr w:type="gramEnd"/>
            <w:r>
              <w:t xml:space="preserve"> to denote the entity in question.</w:t>
            </w:r>
          </w:p>
        </w:tc>
      </w:tr>
      <w:tr w:rsidR="004425F2" w14:paraId="49D15CA6"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0C00FB5" w14:textId="77777777" w:rsidR="004425F2" w:rsidRDefault="004425F2" w:rsidP="009D52A7">
            <w:r>
              <w:t xml:space="preserve">definition </w:t>
            </w:r>
          </w:p>
        </w:tc>
        <w:tc>
          <w:tcPr>
            <w:tcW w:w="7105" w:type="dxa"/>
          </w:tcPr>
          <w:p w14:paraId="73276818"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natural language explication of the meaning of the term.</w:t>
            </w:r>
          </w:p>
        </w:tc>
      </w:tr>
      <w:tr w:rsidR="004425F2" w14:paraId="6E0F7895"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FDC36ED" w14:textId="77777777" w:rsidR="004425F2" w:rsidRDefault="004425F2" w:rsidP="009D52A7">
            <w:proofErr w:type="spellStart"/>
            <w:r>
              <w:lastRenderedPageBreak/>
              <w:t>definition_source</w:t>
            </w:r>
            <w:proofErr w:type="spellEnd"/>
            <w:r>
              <w:t xml:space="preserve"> </w:t>
            </w:r>
          </w:p>
        </w:tc>
        <w:tc>
          <w:tcPr>
            <w:tcW w:w="7105" w:type="dxa"/>
          </w:tcPr>
          <w:p w14:paraId="3E340E25"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A citation of where all or some of the information used to create the term’s definition was acquired from.</w:t>
            </w:r>
          </w:p>
        </w:tc>
      </w:tr>
      <w:tr w:rsidR="004425F2" w14:paraId="708076F9"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6291CF7B" w14:textId="77777777" w:rsidR="004425F2" w:rsidRDefault="004425F2" w:rsidP="009D52A7">
            <w:proofErr w:type="spellStart"/>
            <w:r>
              <w:t>doctrinal_source</w:t>
            </w:r>
            <w:proofErr w:type="spellEnd"/>
            <w:r>
              <w:t xml:space="preserve">  </w:t>
            </w:r>
          </w:p>
          <w:p w14:paraId="0ED19C7F" w14:textId="77777777" w:rsidR="004425F2" w:rsidRDefault="004425F2" w:rsidP="009D52A7"/>
        </w:tc>
        <w:tc>
          <w:tcPr>
            <w:tcW w:w="7105" w:type="dxa"/>
          </w:tcPr>
          <w:p w14:paraId="1A6D5C73"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Definition Source that consists of a formalized doctrine in which the term is authoritatively defined.</w:t>
            </w:r>
          </w:p>
        </w:tc>
      </w:tr>
      <w:tr w:rsidR="004425F2" w14:paraId="56D8B6E4"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B612E70" w14:textId="77777777" w:rsidR="004425F2" w:rsidRDefault="004425F2" w:rsidP="009D52A7">
            <w:r>
              <w:t xml:space="preserve">elucidation </w:t>
            </w:r>
          </w:p>
        </w:tc>
        <w:tc>
          <w:tcPr>
            <w:tcW w:w="7105" w:type="dxa"/>
          </w:tcPr>
          <w:p w14:paraId="2A3F3B75"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A clarification or further explanation of a term beyond what is included in the definition or which is used when the term is primitive such that no non-circular definition can be given for it.</w:t>
            </w:r>
          </w:p>
        </w:tc>
      </w:tr>
      <w:tr w:rsidR="004425F2" w14:paraId="36C8A65D"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2ED3C4B" w14:textId="77777777" w:rsidR="004425F2" w:rsidRDefault="004425F2" w:rsidP="009D52A7">
            <w:proofErr w:type="spellStart"/>
            <w:r>
              <w:t>example_of_usage</w:t>
            </w:r>
            <w:proofErr w:type="spellEnd"/>
          </w:p>
          <w:p w14:paraId="722EDF90" w14:textId="77777777" w:rsidR="004425F2" w:rsidRDefault="004425F2" w:rsidP="009D52A7"/>
        </w:tc>
        <w:tc>
          <w:tcPr>
            <w:tcW w:w="7105" w:type="dxa"/>
          </w:tcPr>
          <w:p w14:paraId="0B437ABF"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phrase, sentence or set of terms intended to convey the conventional usage of the term.</w:t>
            </w:r>
          </w:p>
        </w:tc>
      </w:tr>
      <w:tr w:rsidR="004425F2" w14:paraId="29025FF9"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AA3015F" w14:textId="77777777" w:rsidR="004425F2" w:rsidRDefault="004425F2" w:rsidP="009D52A7">
            <w:proofErr w:type="spellStart"/>
            <w:r>
              <w:t>http_query_string</w:t>
            </w:r>
            <w:proofErr w:type="spellEnd"/>
          </w:p>
        </w:tc>
        <w:tc>
          <w:tcPr>
            <w:tcW w:w="7105" w:type="dxa"/>
          </w:tcPr>
          <w:p w14:paraId="6A786D34"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The text of an HTTP request that can be sent to a SPARQL Protocol service.</w:t>
            </w:r>
          </w:p>
        </w:tc>
      </w:tr>
      <w:tr w:rsidR="004425F2" w14:paraId="6BCEB4EA"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B28A581" w14:textId="77777777" w:rsidR="004425F2" w:rsidRDefault="004425F2" w:rsidP="009D52A7">
            <w:proofErr w:type="spellStart"/>
            <w:r>
              <w:t>query_text</w:t>
            </w:r>
            <w:proofErr w:type="spellEnd"/>
          </w:p>
        </w:tc>
        <w:tc>
          <w:tcPr>
            <w:tcW w:w="7105" w:type="dxa"/>
          </w:tcPr>
          <w:p w14:paraId="41621BBB"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The text of a query that is associated with a class.</w:t>
            </w:r>
          </w:p>
        </w:tc>
      </w:tr>
    </w:tbl>
    <w:p w14:paraId="73FF68FE" w14:textId="77777777" w:rsidR="004425F2" w:rsidRDefault="004425F2" w:rsidP="009C48AB">
      <w:pPr>
        <w:spacing w:after="0"/>
      </w:pPr>
    </w:p>
    <w:p w14:paraId="286BDF5F" w14:textId="77777777" w:rsidR="004425F2" w:rsidRPr="00531B3F" w:rsidRDefault="004425F2" w:rsidP="00AD7996">
      <w:pPr>
        <w:jc w:val="both"/>
      </w:pPr>
      <w:r>
        <w:t xml:space="preserve">The addition of the </w:t>
      </w:r>
      <w:proofErr w:type="spellStart"/>
      <w:r w:rsidRPr="000C5205">
        <w:rPr>
          <w:b/>
          <w:i/>
        </w:rPr>
        <w:t>http_query_string</w:t>
      </w:r>
      <w:proofErr w:type="spellEnd"/>
      <w:r>
        <w:t xml:space="preserve"> and </w:t>
      </w:r>
      <w:proofErr w:type="spellStart"/>
      <w:r w:rsidRPr="000C5205">
        <w:rPr>
          <w:b/>
          <w:i/>
        </w:rPr>
        <w:t>query_text</w:t>
      </w:r>
      <w:proofErr w:type="spellEnd"/>
      <w:r>
        <w:t xml:space="preserve"> annotation properties a</w:t>
      </w:r>
      <w:r w:rsidR="009C48AB">
        <w:t xml:space="preserve">re intended to provide a means </w:t>
      </w:r>
      <w:r>
        <w:t xml:space="preserve">of defining a user specific result set of information associated with a </w:t>
      </w:r>
      <w:r w:rsidR="009C48AB">
        <w:t>class or individual</w:t>
      </w:r>
      <w:r>
        <w:t xml:space="preserve">. The </w:t>
      </w:r>
      <w:proofErr w:type="spellStart"/>
      <w:r w:rsidRPr="000C5205">
        <w:rPr>
          <w:b/>
          <w:i/>
        </w:rPr>
        <w:t>http_query_string</w:t>
      </w:r>
      <w:proofErr w:type="spellEnd"/>
      <w:r>
        <w:t xml:space="preserve"> is perhaps best suited to implementations that utilize a specific SPARQL endpoint where the </w:t>
      </w:r>
      <w:proofErr w:type="spellStart"/>
      <w:r w:rsidRPr="000C5205">
        <w:rPr>
          <w:b/>
          <w:i/>
        </w:rPr>
        <w:t>query_text</w:t>
      </w:r>
      <w:proofErr w:type="spellEnd"/>
      <w:r>
        <w:t xml:space="preserve"> property enables the programmatic addition of other parameters such as the endpoint to </w:t>
      </w:r>
      <w:r w:rsidR="00280408">
        <w:t>which the query will be sent</w:t>
      </w:r>
      <w:r>
        <w:t xml:space="preserve">. </w:t>
      </w:r>
    </w:p>
    <w:p w14:paraId="4D65062B" w14:textId="16A0851C" w:rsidR="00B442F7" w:rsidRDefault="00B442F7" w:rsidP="00B442F7">
      <w:pPr>
        <w:pStyle w:val="Heading2"/>
      </w:pPr>
      <w:del w:id="194" w:author="Mark Jensen" w:date="2018-08-23T13:00:00Z">
        <w:r w:rsidDel="007D2911">
          <w:delText xml:space="preserve">Lewisian </w:delText>
        </w:r>
      </w:del>
      <w:bookmarkStart w:id="195" w:name="_Toc523128978"/>
      <w:ins w:id="196" w:author="Mark Jensen" w:date="2018-08-23T13:00:00Z">
        <w:r w:rsidR="007D2911">
          <w:t xml:space="preserve">Modal </w:t>
        </w:r>
      </w:ins>
      <w:r>
        <w:t>Relation Ontology</w:t>
      </w:r>
      <w:bookmarkEnd w:id="195"/>
    </w:p>
    <w:p w14:paraId="23A90288" w14:textId="6132744A" w:rsidR="00C7383A" w:rsidRPr="00531B3F" w:rsidRDefault="00DB7FDC" w:rsidP="00AD7996">
      <w:pPr>
        <w:jc w:val="both"/>
      </w:pPr>
      <w:r>
        <w:t xml:space="preserve">The </w:t>
      </w:r>
      <w:del w:id="197" w:author="Mark Jensen" w:date="2018-08-23T13:00:00Z">
        <w:r w:rsidDel="007D2911">
          <w:delText xml:space="preserve">Lewisian </w:delText>
        </w:r>
      </w:del>
      <w:ins w:id="198" w:author="Mark Jensen" w:date="2018-08-23T13:00:00Z">
        <w:r w:rsidR="007D2911">
          <w:t xml:space="preserve">Modal </w:t>
        </w:r>
      </w:ins>
      <w:r>
        <w:t>Relation Ontology</w:t>
      </w:r>
      <w:del w:id="199" w:author="Mark Jensen" w:date="2018-08-23T13:00:00Z">
        <w:r w:rsidDel="007D2911">
          <w:delText>, n</w:delText>
        </w:r>
        <w:r w:rsidR="00E27469" w:rsidDel="007D2911">
          <w:delText>amed for the American philosopher</w:delText>
        </w:r>
        <w:r w:rsidDel="007D2911">
          <w:delText xml:space="preserve"> David Lewis (d. 2001)</w:delText>
        </w:r>
        <w:r w:rsidR="00045749" w:rsidDel="007D2911">
          <w:delText>,</w:delText>
        </w:r>
      </w:del>
      <w:r w:rsidR="00045749">
        <w:t xml:space="preserve"> </w:t>
      </w:r>
      <w:r w:rsidR="006422CC">
        <w:t xml:space="preserve">provides </w:t>
      </w:r>
      <w:r w:rsidR="0023205B">
        <w:t>a way</w:t>
      </w:r>
      <w:r w:rsidR="00B55383">
        <w:t xml:space="preserve"> of representing</w:t>
      </w:r>
      <w:r w:rsidR="00AD3101">
        <w:t xml:space="preserve"> </w:t>
      </w:r>
      <w:r w:rsidR="00202FF6">
        <w:t xml:space="preserve">states of affairs that are </w:t>
      </w:r>
      <w:r w:rsidR="00202FF6" w:rsidRPr="00451A7D">
        <w:t>prescribed</w:t>
      </w:r>
      <w:r w:rsidR="00202FF6">
        <w:t xml:space="preserve"> (e.g., </w:t>
      </w:r>
      <w:r w:rsidR="00131918">
        <w:t xml:space="preserve">an action prescribed </w:t>
      </w:r>
      <w:r w:rsidR="00202FF6">
        <w:t>by a plan or</w:t>
      </w:r>
      <w:r w:rsidR="00131918">
        <w:t xml:space="preserve"> some functionality prescribed by</w:t>
      </w:r>
      <w:r w:rsidR="00202FF6">
        <w:t xml:space="preserve"> </w:t>
      </w:r>
      <w:r w:rsidR="00131918">
        <w:t xml:space="preserve">an artifact’s </w:t>
      </w:r>
      <w:r w:rsidR="00202FF6">
        <w:t xml:space="preserve">design specification), but which </w:t>
      </w:r>
      <w:r w:rsidR="00EB5C0F">
        <w:t xml:space="preserve">do not exist </w:t>
      </w:r>
      <w:r w:rsidR="00EB5C0F" w:rsidRPr="00531B3F">
        <w:t>yet</w:t>
      </w:r>
      <w:r w:rsidR="00CA7DCF" w:rsidRPr="00531B3F">
        <w:t>,</w:t>
      </w:r>
      <w:r w:rsidR="00EB5C0F" w:rsidRPr="00531B3F">
        <w:t xml:space="preserve"> o</w:t>
      </w:r>
      <w:r w:rsidR="004A4F3F" w:rsidRPr="00531B3F">
        <w:t>r may never exist.</w:t>
      </w:r>
    </w:p>
    <w:p w14:paraId="2479D8B7" w14:textId="1083A724" w:rsidR="00C36DBC" w:rsidRPr="00531B3F" w:rsidRDefault="00C7383A" w:rsidP="00AD7996">
      <w:pPr>
        <w:jc w:val="both"/>
      </w:pPr>
      <w:r w:rsidRPr="00531B3F">
        <w:t>The</w:t>
      </w:r>
      <w:r>
        <w:t xml:space="preserve"> </w:t>
      </w:r>
      <w:r w:rsidR="0096285C">
        <w:t>principal impetus</w:t>
      </w:r>
      <w:r>
        <w:t xml:space="preserve"> behind this ontology can be illustrated with a simple example. </w:t>
      </w:r>
      <w:r w:rsidR="003849DA">
        <w:t xml:space="preserve">Not all plans </w:t>
      </w:r>
      <w:r w:rsidR="00E75994">
        <w:t>unfold</w:t>
      </w:r>
      <w:r w:rsidR="00716C9C">
        <w:t xml:space="preserve"> </w:t>
      </w:r>
      <w:r w:rsidR="009D52A7">
        <w:t xml:space="preserve">exactly </w:t>
      </w:r>
      <w:r w:rsidR="00716C9C">
        <w:t xml:space="preserve">according to </w:t>
      </w:r>
      <w:r w:rsidR="00D07B9A">
        <w:t xml:space="preserve">the </w:t>
      </w:r>
      <w:r w:rsidR="00716C9C">
        <w:t>plan.</w:t>
      </w:r>
      <w:r w:rsidR="00E91AE4">
        <w:t xml:space="preserve"> </w:t>
      </w:r>
      <w:r w:rsidR="004D3775">
        <w:t>Therefore, one must</w:t>
      </w:r>
      <w:r w:rsidR="003E3715">
        <w:t xml:space="preserve"> draw a distinction </w:t>
      </w:r>
      <w:r w:rsidR="00B74418">
        <w:t xml:space="preserve">between </w:t>
      </w:r>
      <w:r w:rsidR="0063799F">
        <w:t>two</w:t>
      </w:r>
      <w:r w:rsidR="00534E7C">
        <w:t xml:space="preserve"> </w:t>
      </w:r>
      <w:r w:rsidR="008146E8">
        <w:t xml:space="preserve">events, both of which are related to the original plan: </w:t>
      </w:r>
      <w:r w:rsidR="00F6746E">
        <w:t>(</w:t>
      </w:r>
      <w:r w:rsidR="00F6746E">
        <w:rPr>
          <w:i/>
        </w:rPr>
        <w:t>A</w:t>
      </w:r>
      <w:r w:rsidR="00CB0E1D">
        <w:t xml:space="preserve">) </w:t>
      </w:r>
      <w:r w:rsidR="008146E8">
        <w:t xml:space="preserve">how the event actually unfolded and </w:t>
      </w:r>
      <w:r w:rsidR="00F6746E">
        <w:t>(</w:t>
      </w:r>
      <w:r w:rsidR="00F6746E">
        <w:rPr>
          <w:i/>
        </w:rPr>
        <w:t>B</w:t>
      </w:r>
      <w:r w:rsidR="00CB0E1D">
        <w:t xml:space="preserve">) </w:t>
      </w:r>
      <w:r w:rsidR="000571DB">
        <w:t>how that event</w:t>
      </w:r>
      <w:r w:rsidR="008146E8">
        <w:t xml:space="preserve"> </w:t>
      </w:r>
      <w:r w:rsidR="008146E8">
        <w:rPr>
          <w:i/>
        </w:rPr>
        <w:t>should</w:t>
      </w:r>
      <w:r w:rsidR="008146E8">
        <w:t xml:space="preserve"> have unfolded.  </w:t>
      </w:r>
      <w:r w:rsidR="00716C9C">
        <w:t xml:space="preserve">Likewise, not all artifacts perform as they are designed to. </w:t>
      </w:r>
      <w:r w:rsidR="008146E8">
        <w:t>Accordingly, one could relate an artifact design specification both</w:t>
      </w:r>
      <w:r w:rsidR="00F6746E">
        <w:t xml:space="preserve"> (</w:t>
      </w:r>
      <w:r w:rsidR="00F6746E">
        <w:rPr>
          <w:i/>
        </w:rPr>
        <w:t>A</w:t>
      </w:r>
      <w:r w:rsidR="005C1C59">
        <w:t>)</w:t>
      </w:r>
      <w:r w:rsidR="008146E8">
        <w:t xml:space="preserve"> to </w:t>
      </w:r>
      <w:r w:rsidR="005C1C59">
        <w:t xml:space="preserve">some actual </w:t>
      </w:r>
      <w:r w:rsidR="00CC0EDC">
        <w:t xml:space="preserve">artifact that was designed according to that specification, </w:t>
      </w:r>
      <w:r w:rsidR="005C1C59">
        <w:t xml:space="preserve">but which may not be functioning to specification, </w:t>
      </w:r>
      <w:r w:rsidR="00CC0EDC">
        <w:t>and</w:t>
      </w:r>
      <w:r w:rsidR="00F6746E">
        <w:t xml:space="preserve"> (</w:t>
      </w:r>
      <w:r w:rsidR="00F6746E">
        <w:rPr>
          <w:i/>
        </w:rPr>
        <w:t>B</w:t>
      </w:r>
      <w:r w:rsidR="005C1C59">
        <w:t>)</w:t>
      </w:r>
      <w:r w:rsidR="00CC0EDC">
        <w:t xml:space="preserve"> to the </w:t>
      </w:r>
      <w:r w:rsidR="00501FF0">
        <w:t xml:space="preserve">artifact as it </w:t>
      </w:r>
      <w:r w:rsidR="00501FF0">
        <w:rPr>
          <w:i/>
        </w:rPr>
        <w:t>should</w:t>
      </w:r>
      <w:r w:rsidR="00501FF0">
        <w:t xml:space="preserve"> be functioning.</w:t>
      </w:r>
      <w:r w:rsidR="003C0EEF">
        <w:t xml:space="preserve"> In short, </w:t>
      </w:r>
      <w:r w:rsidR="009E3998">
        <w:t xml:space="preserve">it is often necessary to distinguish the ideal plan (or artifact) from the actual plan (or </w:t>
      </w:r>
      <w:r w:rsidR="009E3998" w:rsidRPr="00531B3F">
        <w:t>artifact).</w:t>
      </w:r>
    </w:p>
    <w:p w14:paraId="2E4D7A7F" w14:textId="43086392" w:rsidR="004F4633" w:rsidRPr="00531B3F" w:rsidRDefault="00BA5FB2" w:rsidP="00AD7996">
      <w:pPr>
        <w:jc w:val="both"/>
      </w:pPr>
      <w:r w:rsidRPr="00531B3F">
        <w:t>To</w:t>
      </w:r>
      <w:r w:rsidR="00B904B7" w:rsidRPr="00531B3F">
        <w:t xml:space="preserve"> d</w:t>
      </w:r>
      <w:r w:rsidR="00B904B7">
        <w:t>ifferentiate between these two relationships</w:t>
      </w:r>
      <w:r>
        <w:t xml:space="preserve">, CCO utilizes an alternative set of object and data properties </w:t>
      </w:r>
      <w:r w:rsidR="00857E86">
        <w:t xml:space="preserve">for relating </w:t>
      </w:r>
      <w:r w:rsidR="00554A3D">
        <w:t xml:space="preserve">instances of </w:t>
      </w:r>
      <w:r w:rsidR="00857E86" w:rsidRPr="00554A3D">
        <w:rPr>
          <w:smallCaps/>
        </w:rPr>
        <w:t>directive information</w:t>
      </w:r>
      <w:r w:rsidR="00554A3D" w:rsidRPr="00554A3D">
        <w:rPr>
          <w:smallCaps/>
        </w:rPr>
        <w:t xml:space="preserve"> content entity</w:t>
      </w:r>
      <w:r w:rsidR="00857E86">
        <w:t xml:space="preserve"> (</w:t>
      </w:r>
      <w:r w:rsidR="00554A3D">
        <w:t xml:space="preserve">or </w:t>
      </w:r>
      <w:r w:rsidR="00D07B9A">
        <w:t xml:space="preserve">one </w:t>
      </w:r>
      <w:r w:rsidR="00554A3D">
        <w:t xml:space="preserve">of its subclasses, such as </w:t>
      </w:r>
      <w:r w:rsidR="00554A3D">
        <w:rPr>
          <w:smallCaps/>
        </w:rPr>
        <w:t>plan</w:t>
      </w:r>
      <w:r w:rsidR="00554A3D">
        <w:t xml:space="preserve">, </w:t>
      </w:r>
      <w:r w:rsidR="00554A3D">
        <w:rPr>
          <w:smallCaps/>
        </w:rPr>
        <w:t>artifact model</w:t>
      </w:r>
      <w:r w:rsidR="00554A3D">
        <w:t xml:space="preserve">, or </w:t>
      </w:r>
      <w:r w:rsidR="00554A3D">
        <w:rPr>
          <w:smallCaps/>
        </w:rPr>
        <w:t>performance specification</w:t>
      </w:r>
      <w:r w:rsidR="00857E86">
        <w:t xml:space="preserve">) to </w:t>
      </w:r>
      <w:r w:rsidR="00554A3D">
        <w:t xml:space="preserve">such </w:t>
      </w:r>
      <w:r w:rsidR="00E036FD">
        <w:t>non-real</w:t>
      </w:r>
      <w:r w:rsidR="00857E86">
        <w:t xml:space="preserve"> entities</w:t>
      </w:r>
      <w:r>
        <w:t>. The</w:t>
      </w:r>
      <w:r w:rsidR="00625895">
        <w:t>se alternative properties defined in the</w:t>
      </w:r>
      <w:r>
        <w:t xml:space="preserve"> </w:t>
      </w:r>
      <w:del w:id="200" w:author="Mark Jensen" w:date="2018-08-23T13:01:00Z">
        <w:r w:rsidDel="007D2911">
          <w:delText xml:space="preserve">Lewisian </w:delText>
        </w:r>
      </w:del>
      <w:ins w:id="201" w:author="Mark Jensen" w:date="2018-08-23T13:01:00Z">
        <w:r w:rsidR="007D2911">
          <w:t xml:space="preserve">Modal </w:t>
        </w:r>
      </w:ins>
      <w:r>
        <w:t xml:space="preserve">Relation Ontology </w:t>
      </w:r>
      <w:r w:rsidR="00625895">
        <w:t>are duplicates or counterparts of the</w:t>
      </w:r>
      <w:r>
        <w:t xml:space="preserve"> properties </w:t>
      </w:r>
      <w:r w:rsidR="00625895">
        <w:t>defined in</w:t>
      </w:r>
      <w:r w:rsidR="00D07B9A">
        <w:t xml:space="preserve"> the</w:t>
      </w:r>
      <w:r w:rsidR="00C214D4">
        <w:t xml:space="preserve"> Relation Ontology (see Section 3) and</w:t>
      </w:r>
      <w:r w:rsidR="00625895">
        <w:t xml:space="preserve"> </w:t>
      </w:r>
      <w:r>
        <w:t>Extended Relati</w:t>
      </w:r>
      <w:r w:rsidR="00D95F3D">
        <w:t>on Ontology (see Section 4.</w:t>
      </w:r>
      <w:r w:rsidR="00D95F3D" w:rsidRPr="00531B3F">
        <w:t>10).</w:t>
      </w:r>
    </w:p>
    <w:p w14:paraId="416AB9A7" w14:textId="3A0BCAAD" w:rsidR="00CA2A33" w:rsidRPr="00531B3F" w:rsidRDefault="00685C57" w:rsidP="00AD7996">
      <w:pPr>
        <w:jc w:val="both"/>
      </w:pPr>
      <w:r w:rsidRPr="00531B3F">
        <w:t xml:space="preserve">The </w:t>
      </w:r>
      <w:del w:id="202" w:author="Mark Jensen" w:date="2018-08-23T13:01:00Z">
        <w:r w:rsidRPr="00531B3F" w:rsidDel="007D2911">
          <w:delText xml:space="preserve">Lewisian </w:delText>
        </w:r>
      </w:del>
      <w:ins w:id="203" w:author="Mark Jensen" w:date="2018-08-23T13:01:00Z">
        <w:r w:rsidR="007D2911">
          <w:t>Modal</w:t>
        </w:r>
        <w:r w:rsidR="007D2911" w:rsidRPr="00531B3F">
          <w:t xml:space="preserve"> </w:t>
        </w:r>
      </w:ins>
      <w:r w:rsidRPr="00531B3F">
        <w:t xml:space="preserve">properties </w:t>
      </w:r>
      <w:r w:rsidR="004F4633" w:rsidRPr="00531B3F">
        <w:t xml:space="preserve">have the same name as the </w:t>
      </w:r>
      <w:ins w:id="204" w:author="Mark Jensen" w:date="2018-08-23T13:07:00Z">
        <w:r w:rsidR="00ED4654">
          <w:t xml:space="preserve">properties in the Relation and </w:t>
        </w:r>
      </w:ins>
      <w:r w:rsidR="004F4633" w:rsidRPr="00531B3F">
        <w:t xml:space="preserve">Extended Relation </w:t>
      </w:r>
      <w:ins w:id="205" w:author="Mark Jensen" w:date="2018-08-23T13:07:00Z">
        <w:r w:rsidR="00ED4654">
          <w:t>o</w:t>
        </w:r>
      </w:ins>
      <w:del w:id="206" w:author="Mark Jensen" w:date="2018-08-23T13:07:00Z">
        <w:r w:rsidR="004F4633" w:rsidRPr="00531B3F" w:rsidDel="00ED4654">
          <w:delText>O</w:delText>
        </w:r>
      </w:del>
      <w:r w:rsidR="004F4633" w:rsidRPr="00531B3F">
        <w:t>ntolog</w:t>
      </w:r>
      <w:ins w:id="207" w:author="Mark Jensen" w:date="2018-08-23T13:07:00Z">
        <w:r w:rsidR="00ED4654">
          <w:t>ies</w:t>
        </w:r>
      </w:ins>
      <w:del w:id="208" w:author="Mark Jensen" w:date="2018-08-23T13:07:00Z">
        <w:r w:rsidR="004F4633" w:rsidRPr="00531B3F" w:rsidDel="00ED4654">
          <w:delText>y</w:delText>
        </w:r>
      </w:del>
      <w:del w:id="209" w:author="Mark Jensen" w:date="2018-08-23T13:08:00Z">
        <w:r w:rsidR="004F4633" w:rsidRPr="00531B3F" w:rsidDel="00ED4654">
          <w:delText xml:space="preserve"> prop</w:delText>
        </w:r>
        <w:bookmarkStart w:id="210" w:name="_GoBack"/>
        <w:bookmarkEnd w:id="210"/>
        <w:r w:rsidR="004F4633" w:rsidRPr="00531B3F" w:rsidDel="00ED4654">
          <w:delText>erties</w:delText>
        </w:r>
      </w:del>
      <w:r w:rsidR="004F4633" w:rsidRPr="00531B3F">
        <w:t xml:space="preserve">, but </w:t>
      </w:r>
      <w:r w:rsidR="00937B32" w:rsidRPr="00531B3F">
        <w:t xml:space="preserve">have </w:t>
      </w:r>
      <w:r w:rsidR="00F33C00" w:rsidRPr="00531B3F">
        <w:t>an amended namespace</w:t>
      </w:r>
      <w:r w:rsidR="00CA2A33" w:rsidRPr="00531B3F">
        <w:t>, namely:</w:t>
      </w:r>
    </w:p>
    <w:p w14:paraId="458E6D62" w14:textId="5520FFEE" w:rsidR="00CA2A33" w:rsidRPr="00531B3F" w:rsidRDefault="00B163B7" w:rsidP="00AD7996">
      <w:pPr>
        <w:ind w:firstLine="720"/>
        <w:jc w:val="both"/>
      </w:pPr>
      <w:r w:rsidRPr="00531B3F">
        <w:rPr>
          <w:sz w:val="18"/>
        </w:rPr>
        <w:t>http://www.ontologyrepository.com/CommonCoreOntologies</w:t>
      </w:r>
      <w:r w:rsidR="00DD43B0" w:rsidRPr="00531B3F">
        <w:rPr>
          <w:sz w:val="18"/>
        </w:rPr>
        <w:t>/</w:t>
      </w:r>
      <w:ins w:id="211" w:author="Mark Jensen" w:date="2018-08-23T13:01:00Z">
        <w:r w:rsidR="007D2911">
          <w:rPr>
            <w:sz w:val="18"/>
          </w:rPr>
          <w:t>Modal</w:t>
        </w:r>
      </w:ins>
      <w:del w:id="212" w:author="Mark Jensen" w:date="2018-08-23T13:01:00Z">
        <w:r w:rsidR="0087197C" w:rsidRPr="00531B3F" w:rsidDel="007D2911">
          <w:rPr>
            <w:sz w:val="18"/>
          </w:rPr>
          <w:delText>Lewisian</w:delText>
        </w:r>
      </w:del>
      <w:r w:rsidR="00DD43B0" w:rsidRPr="00531B3F">
        <w:rPr>
          <w:sz w:val="18"/>
        </w:rPr>
        <w:t>RelationOntology</w:t>
      </w:r>
      <w:r w:rsidR="00CA2A33" w:rsidRPr="00531B3F">
        <w:rPr>
          <w:sz w:val="18"/>
        </w:rPr>
        <w:t>/</w:t>
      </w:r>
    </w:p>
    <w:p w14:paraId="1E3777F4" w14:textId="6E5B2642" w:rsidR="00BA5FB2" w:rsidRPr="00531B3F" w:rsidRDefault="004F4633" w:rsidP="00AD7996">
      <w:pPr>
        <w:jc w:val="both"/>
      </w:pPr>
      <w:r w:rsidRPr="00531B3F">
        <w:lastRenderedPageBreak/>
        <w:t>Thus, the Extended Relation Ontology term “prescribes”</w:t>
      </w:r>
      <w:r w:rsidR="00BB37C6" w:rsidRPr="00531B3F">
        <w:t xml:space="preserve"> and the </w:t>
      </w:r>
      <w:ins w:id="213" w:author="Mark Jensen" w:date="2018-08-23T13:02:00Z">
        <w:r w:rsidR="007D2911">
          <w:t>Modal</w:t>
        </w:r>
      </w:ins>
      <w:del w:id="214" w:author="Mark Jensen" w:date="2018-08-23T13:02:00Z">
        <w:r w:rsidR="00BB37C6" w:rsidRPr="00531B3F" w:rsidDel="007D2911">
          <w:delText>Lewisian</w:delText>
        </w:r>
      </w:del>
      <w:r w:rsidR="00BB37C6" w:rsidRPr="00531B3F">
        <w:t xml:space="preserve"> term “prescribes”</w:t>
      </w:r>
      <w:r w:rsidR="005B1708" w:rsidRPr="00531B3F">
        <w:t xml:space="preserve"> differ in their URIs</w:t>
      </w:r>
      <w:r w:rsidRPr="00531B3F">
        <w:t>:</w:t>
      </w:r>
    </w:p>
    <w:p w14:paraId="5101894E" w14:textId="341456E4" w:rsidR="004F4633" w:rsidRPr="00531B3F" w:rsidRDefault="00B163B7">
      <w:pPr>
        <w:spacing w:after="0"/>
        <w:ind w:firstLine="720"/>
        <w:jc w:val="both"/>
        <w:rPr>
          <w:sz w:val="18"/>
        </w:rPr>
      </w:pPr>
      <w:r w:rsidRPr="00531B3F">
        <w:rPr>
          <w:sz w:val="18"/>
        </w:rPr>
        <w:t>http://www.ontologyrepository.com/CommonCoreOntologies</w:t>
      </w:r>
      <w:r w:rsidR="004F4633" w:rsidRPr="00531B3F">
        <w:rPr>
          <w:sz w:val="18"/>
        </w:rPr>
        <w:t>/prescribes</w:t>
      </w:r>
    </w:p>
    <w:p w14:paraId="0DA4C290" w14:textId="0FA290FB" w:rsidR="001963BD" w:rsidRPr="00531B3F" w:rsidRDefault="00B163B7" w:rsidP="00AD7996">
      <w:pPr>
        <w:ind w:firstLine="720"/>
        <w:jc w:val="both"/>
      </w:pPr>
      <w:r w:rsidRPr="00531B3F">
        <w:rPr>
          <w:sz w:val="18"/>
        </w:rPr>
        <w:t>http://www.ontologyrepository.com/CommonCoreOntologies</w:t>
      </w:r>
      <w:r w:rsidR="00DD43B0" w:rsidRPr="00531B3F">
        <w:rPr>
          <w:sz w:val="18"/>
        </w:rPr>
        <w:t>/</w:t>
      </w:r>
      <w:ins w:id="215" w:author="Mark Jensen" w:date="2018-08-23T13:02:00Z">
        <w:r w:rsidR="007D2911">
          <w:rPr>
            <w:sz w:val="18"/>
          </w:rPr>
          <w:t>Modal</w:t>
        </w:r>
      </w:ins>
      <w:del w:id="216" w:author="Mark Jensen" w:date="2018-08-23T13:02:00Z">
        <w:r w:rsidR="00DD43B0" w:rsidRPr="00531B3F" w:rsidDel="007D2911">
          <w:rPr>
            <w:sz w:val="18"/>
          </w:rPr>
          <w:delText>Lewisi</w:delText>
        </w:r>
      </w:del>
      <w:del w:id="217" w:author="Mark Jensen" w:date="2018-08-23T13:01:00Z">
        <w:r w:rsidR="00DD43B0" w:rsidRPr="00531B3F" w:rsidDel="007D2911">
          <w:rPr>
            <w:sz w:val="18"/>
          </w:rPr>
          <w:delText>an</w:delText>
        </w:r>
      </w:del>
      <w:r w:rsidR="00DD43B0" w:rsidRPr="00531B3F">
        <w:rPr>
          <w:sz w:val="18"/>
        </w:rPr>
        <w:t>RelationOntology</w:t>
      </w:r>
      <w:r w:rsidR="00BA5FB2" w:rsidRPr="00531B3F">
        <w:rPr>
          <w:sz w:val="18"/>
        </w:rPr>
        <w:t>/prescribes</w:t>
      </w:r>
    </w:p>
    <w:p w14:paraId="04C8C2C4" w14:textId="267C5AD9" w:rsidR="00196C64" w:rsidRDefault="00E01D73" w:rsidP="00AD7996">
      <w:pPr>
        <w:jc w:val="both"/>
      </w:pPr>
      <w:r w:rsidRPr="00531B3F">
        <w:t>Example: A</w:t>
      </w:r>
      <w:r w:rsidR="00BA5FB2" w:rsidRPr="00531B3F">
        <w:t xml:space="preserve"> plan prescribes that the USS Bremerton participate in a mission on April 25, 2017. However, when that plan is</w:t>
      </w:r>
      <w:r w:rsidR="00BA5FB2">
        <w:t xml:space="preserve"> set in motion, for some reason, the USS Dallas is used instead. The mission is carried out on the same day as prescribed. The following diagram illustrates the way in which </w:t>
      </w:r>
      <w:del w:id="218" w:author="Mark Jensen" w:date="2018-08-23T13:02:00Z">
        <w:r w:rsidR="00BA5FB2" w:rsidDel="007D2911">
          <w:delText xml:space="preserve">Lewisian </w:delText>
        </w:r>
      </w:del>
      <w:ins w:id="219" w:author="Mark Jensen" w:date="2018-08-23T13:02:00Z">
        <w:r w:rsidR="007D2911">
          <w:t xml:space="preserve">Modal </w:t>
        </w:r>
      </w:ins>
      <w:r w:rsidR="00BA5FB2">
        <w:t>relations, shown in blue, and standard CCO relations, shown in black, distinguish the planned entities from the existing, th</w:t>
      </w:r>
      <w:r w:rsidR="00756BC3">
        <w:t>u</w:t>
      </w:r>
      <w:r w:rsidR="00BA5FB2">
        <w:t>s ensuring reli</w:t>
      </w:r>
      <w:r w:rsidR="004D597D">
        <w:t>able querying over RDF triples.</w:t>
      </w:r>
    </w:p>
    <w:p w14:paraId="24E49260" w14:textId="77777777" w:rsidR="000E24E1" w:rsidRDefault="00361AE1" w:rsidP="000E24E1">
      <w:pPr>
        <w:keepNext/>
        <w:spacing w:after="0"/>
        <w:jc w:val="center"/>
      </w:pPr>
      <w:r>
        <w:rPr>
          <w:noProof/>
        </w:rPr>
        <w:drawing>
          <wp:inline distT="0" distB="0" distL="0" distR="0" wp14:anchorId="6009BA25" wp14:editId="6A4F7193">
            <wp:extent cx="4646474" cy="24637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ll Demo 04.png"/>
                    <pic:cNvPicPr/>
                  </pic:nvPicPr>
                  <pic:blipFill rotWithShape="1">
                    <a:blip r:embed="rId37">
                      <a:extLst>
                        <a:ext uri="{28A0092B-C50C-407E-A947-70E740481C1C}">
                          <a14:useLocalDpi xmlns:a14="http://schemas.microsoft.com/office/drawing/2010/main" val="0"/>
                        </a:ext>
                      </a:extLst>
                    </a:blip>
                    <a:srcRect l="29767" t="30512" r="28691" b="28576"/>
                    <a:stretch/>
                  </pic:blipFill>
                  <pic:spPr bwMode="auto">
                    <a:xfrm>
                      <a:off x="0" y="0"/>
                      <a:ext cx="4819125" cy="2555327"/>
                    </a:xfrm>
                    <a:prstGeom prst="rect">
                      <a:avLst/>
                    </a:prstGeom>
                    <a:ln>
                      <a:noFill/>
                    </a:ln>
                    <a:extLst>
                      <a:ext uri="{53640926-AAD7-44D8-BBD7-CCE9431645EC}">
                        <a14:shadowObscured xmlns:a14="http://schemas.microsoft.com/office/drawing/2010/main"/>
                      </a:ext>
                    </a:extLst>
                  </pic:spPr>
                </pic:pic>
              </a:graphicData>
            </a:graphic>
          </wp:inline>
        </w:drawing>
      </w:r>
    </w:p>
    <w:p w14:paraId="6FD0370D" w14:textId="33F1CA9C" w:rsidR="00361AE1" w:rsidRPr="000E24E1" w:rsidRDefault="000E24E1" w:rsidP="000E24E1">
      <w:pPr>
        <w:pStyle w:val="Caption"/>
        <w:jc w:val="center"/>
        <w:rPr>
          <w:noProof/>
          <w:color w:val="auto"/>
        </w:rPr>
      </w:pPr>
      <w:r w:rsidRPr="000E24E1">
        <w:rPr>
          <w:color w:val="auto"/>
        </w:rPr>
        <w:t xml:space="preserve">Figure </w:t>
      </w:r>
      <w:r w:rsidRPr="000E24E1">
        <w:rPr>
          <w:color w:val="auto"/>
        </w:rPr>
        <w:fldChar w:fldCharType="begin"/>
      </w:r>
      <w:r w:rsidRPr="000E24E1">
        <w:rPr>
          <w:color w:val="auto"/>
        </w:rPr>
        <w:instrText xml:space="preserve"> SEQ Figure \* ARABIC </w:instrText>
      </w:r>
      <w:r w:rsidRPr="000E24E1">
        <w:rPr>
          <w:color w:val="auto"/>
        </w:rPr>
        <w:fldChar w:fldCharType="separate"/>
      </w:r>
      <w:r w:rsidR="007C641B">
        <w:rPr>
          <w:noProof/>
          <w:color w:val="auto"/>
        </w:rPr>
        <w:t>19</w:t>
      </w:r>
      <w:r w:rsidRPr="000E24E1">
        <w:rPr>
          <w:color w:val="auto"/>
        </w:rPr>
        <w:fldChar w:fldCharType="end"/>
      </w:r>
      <w:r w:rsidRPr="000E24E1">
        <w:rPr>
          <w:color w:val="auto"/>
        </w:rPr>
        <w:t>: A planned vs. actual mission</w:t>
      </w:r>
    </w:p>
    <w:p w14:paraId="21DCE72F" w14:textId="17F12D16" w:rsidR="004219D3" w:rsidRPr="00531B3F" w:rsidRDefault="00BA5FB2" w:rsidP="00AD7996">
      <w:pPr>
        <w:jc w:val="both"/>
      </w:pPr>
      <w:r>
        <w:t xml:space="preserve">A query that </w:t>
      </w:r>
      <w:r w:rsidR="001D0A34">
        <w:t xml:space="preserve">filters out </w:t>
      </w:r>
      <w:r>
        <w:t xml:space="preserve">the </w:t>
      </w:r>
      <w:del w:id="220" w:author="Mark Jensen" w:date="2018-08-23T13:02:00Z">
        <w:r w:rsidDel="007D2911">
          <w:delText xml:space="preserve">Lewisian </w:delText>
        </w:r>
      </w:del>
      <w:ins w:id="221" w:author="Mark Jensen" w:date="2018-08-23T13:02:00Z">
        <w:r w:rsidR="007D2911">
          <w:t xml:space="preserve">Modal </w:t>
        </w:r>
      </w:ins>
      <w:r>
        <w:t xml:space="preserve">properties will return </w:t>
      </w:r>
      <w:r w:rsidR="00B7539A">
        <w:t xml:space="preserve">only </w:t>
      </w:r>
      <w:r>
        <w:t xml:space="preserve">the triples associated with actual mission. Conversely, if only data associated with the plan is desired, then </w:t>
      </w:r>
      <w:r w:rsidR="000C2C6D">
        <w:t xml:space="preserve">filtering </w:t>
      </w:r>
      <w:r>
        <w:t>triples associated with standard CCO relations will return only the planned graph structure, even in the case where the planned graph</w:t>
      </w:r>
      <w:r w:rsidR="00196C64">
        <w:t xml:space="preserve"> overlaps with the actual one. </w:t>
      </w:r>
      <w:r>
        <w:t>This provides a clear, easily implemented method for maintain</w:t>
      </w:r>
      <w:r w:rsidR="00756BC3">
        <w:t>ing</w:t>
      </w:r>
      <w:r>
        <w:t xml:space="preserve"> graph similarity between planned vs</w:t>
      </w:r>
      <w:r w:rsidR="00756BC3">
        <w:t>.</w:t>
      </w:r>
      <w:r>
        <w:t xml:space="preserve"> actual entities, thus ensuring consistent semantics throughout.</w:t>
      </w:r>
    </w:p>
    <w:p w14:paraId="329DBA7C" w14:textId="77777777" w:rsidR="00682424" w:rsidRDefault="00682424" w:rsidP="00682424">
      <w:pPr>
        <w:pStyle w:val="Heading2"/>
      </w:pPr>
      <w:bookmarkStart w:id="222" w:name="_Toc523128979"/>
      <w:r>
        <w:t>Import Structure</w:t>
      </w:r>
      <w:bookmarkEnd w:id="222"/>
    </w:p>
    <w:p w14:paraId="6807FAAA" w14:textId="77777777" w:rsidR="00682424" w:rsidRDefault="00682424">
      <w:pPr>
        <w:jc w:val="both"/>
      </w:pPr>
      <w:r>
        <w:t xml:space="preserve">The component ontologies of the CCO are connected to one another by the import relation (described elsewhere in this document as the extension relation). When one ontology imports another, the vocabulary of the imported ontology becomes available for use in the importing ontology. A roadmap of this import structure is illustrated in </w:t>
      </w:r>
      <w:r w:rsidR="007033C1">
        <w:t>the figure</w:t>
      </w:r>
      <w:r>
        <w:t xml:space="preserve"> below. Users can choose to import some or all of the ontologies of the suite as their needs require. </w:t>
      </w:r>
    </w:p>
    <w:p w14:paraId="152840E0" w14:textId="77777777" w:rsidR="00682424" w:rsidRDefault="00682424" w:rsidP="00AD7996">
      <w:pPr>
        <w:keepNext/>
        <w:jc w:val="center"/>
      </w:pPr>
      <w:r>
        <w:rPr>
          <w:noProof/>
        </w:rPr>
        <w:lastRenderedPageBreak/>
        <w:drawing>
          <wp:inline distT="0" distB="0" distL="0" distR="0" wp14:anchorId="0862EF34" wp14:editId="6D291432">
            <wp:extent cx="5263711" cy="296083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co-architecture.png"/>
                    <pic:cNvPicPr/>
                  </pic:nvPicPr>
                  <pic:blipFill>
                    <a:blip r:embed="rId38">
                      <a:extLst>
                        <a:ext uri="{28A0092B-C50C-407E-A947-70E740481C1C}">
                          <a14:useLocalDpi xmlns:a14="http://schemas.microsoft.com/office/drawing/2010/main" val="0"/>
                        </a:ext>
                      </a:extLst>
                    </a:blip>
                    <a:stretch>
                      <a:fillRect/>
                    </a:stretch>
                  </pic:blipFill>
                  <pic:spPr>
                    <a:xfrm>
                      <a:off x="0" y="0"/>
                      <a:ext cx="5349931" cy="3009335"/>
                    </a:xfrm>
                    <a:prstGeom prst="rect">
                      <a:avLst/>
                    </a:prstGeom>
                  </pic:spPr>
                </pic:pic>
              </a:graphicData>
            </a:graphic>
          </wp:inline>
        </w:drawing>
      </w:r>
    </w:p>
    <w:p w14:paraId="4B310ED9" w14:textId="0CBD130A" w:rsidR="00027EA0" w:rsidRDefault="00682424" w:rsidP="00AD7996">
      <w:pPr>
        <w:pStyle w:val="Caption"/>
        <w:jc w:val="center"/>
        <w:rPr>
          <w:rFonts w:eastAsiaTheme="majorEastAsia"/>
        </w:rPr>
      </w:pPr>
      <w:r w:rsidRPr="00FB05EB">
        <w:rPr>
          <w:color w:val="auto"/>
        </w:rPr>
        <w:t xml:space="preserve">Figure </w:t>
      </w:r>
      <w:r w:rsidRPr="00FB05EB">
        <w:fldChar w:fldCharType="begin"/>
      </w:r>
      <w:r w:rsidRPr="00FB05EB">
        <w:rPr>
          <w:color w:val="auto"/>
        </w:rPr>
        <w:instrText xml:space="preserve"> SEQ Figure \* ARABIC </w:instrText>
      </w:r>
      <w:r w:rsidRPr="00FB05EB">
        <w:fldChar w:fldCharType="separate"/>
      </w:r>
      <w:r w:rsidR="007C641B">
        <w:rPr>
          <w:noProof/>
          <w:color w:val="auto"/>
        </w:rPr>
        <w:t>20</w:t>
      </w:r>
      <w:r w:rsidRPr="00FB05EB">
        <w:fldChar w:fldCharType="end"/>
      </w:r>
      <w:r w:rsidRPr="00FB05EB">
        <w:rPr>
          <w:color w:val="auto"/>
        </w:rPr>
        <w:t>: Common Core Ontologies architecture and importation relations</w:t>
      </w:r>
    </w:p>
    <w:p w14:paraId="76F28964" w14:textId="0043FC42" w:rsidR="00177D7F" w:rsidRDefault="00353E33" w:rsidP="007D4DB0">
      <w:pPr>
        <w:pStyle w:val="Heading1"/>
      </w:pPr>
      <w:bookmarkStart w:id="223" w:name="_Toc523128980"/>
      <w:r>
        <w:t>D</w:t>
      </w:r>
      <w:r w:rsidR="000D2BB3">
        <w:t>omain-</w:t>
      </w:r>
      <w:r>
        <w:t>Level Content</w:t>
      </w:r>
      <w:bookmarkEnd w:id="223"/>
    </w:p>
    <w:p w14:paraId="4633E444" w14:textId="16D5D7FD" w:rsidR="000A4331" w:rsidRDefault="00E725BD" w:rsidP="00AD7996">
      <w:pPr>
        <w:jc w:val="both"/>
      </w:pPr>
      <w:r>
        <w:t xml:space="preserve">The goal of the mid-level Common Core Ontologies is to represent entities of interest for a wide array of domains. However, they are not designed to capture the level of detail or specificity needed for users to annotate all the data within their respective domains. Users can readily develop domain-level ontologies extended from the mid-level content of </w:t>
      </w:r>
      <w:r w:rsidRPr="00531B3F">
        <w:t>Common Core.</w:t>
      </w:r>
    </w:p>
    <w:p w14:paraId="24CBC07B" w14:textId="65970695" w:rsidR="00E5201B" w:rsidRDefault="00371625" w:rsidP="00AD7996">
      <w:pPr>
        <w:jc w:val="both"/>
      </w:pPr>
      <w:r>
        <w:t>To date, numerous domain-level extensions of the CCO have been developed:</w:t>
      </w:r>
    </w:p>
    <w:p w14:paraId="277B15CC" w14:textId="77777777" w:rsidR="00E5201B" w:rsidRDefault="00E5201B" w:rsidP="00E5201B">
      <w:pPr>
        <w:pStyle w:val="ListParagraph"/>
        <w:numPr>
          <w:ilvl w:val="0"/>
          <w:numId w:val="17"/>
        </w:numPr>
      </w:pPr>
      <w:r>
        <w:t>Affective State Ontology</w:t>
      </w:r>
    </w:p>
    <w:p w14:paraId="3800036F" w14:textId="77777777" w:rsidR="00E5201B" w:rsidRDefault="00E5201B" w:rsidP="00E5201B">
      <w:pPr>
        <w:pStyle w:val="ListParagraph"/>
        <w:numPr>
          <w:ilvl w:val="0"/>
          <w:numId w:val="17"/>
        </w:numPr>
      </w:pPr>
      <w:r>
        <w:t>Agent History Ontology</w:t>
      </w:r>
    </w:p>
    <w:p w14:paraId="7390885F" w14:textId="77777777" w:rsidR="00E5201B" w:rsidRDefault="00E5201B" w:rsidP="00E5201B">
      <w:pPr>
        <w:pStyle w:val="ListParagraph"/>
        <w:numPr>
          <w:ilvl w:val="0"/>
          <w:numId w:val="17"/>
        </w:numPr>
      </w:pPr>
      <w:r>
        <w:t>Agent Information Ontology</w:t>
      </w:r>
    </w:p>
    <w:p w14:paraId="0ACC968E" w14:textId="77777777" w:rsidR="00E5201B" w:rsidRDefault="00E5201B" w:rsidP="00E5201B">
      <w:pPr>
        <w:pStyle w:val="ListParagraph"/>
        <w:numPr>
          <w:ilvl w:val="0"/>
          <w:numId w:val="17"/>
        </w:numPr>
      </w:pPr>
      <w:r>
        <w:t>Aircraft Ontology</w:t>
      </w:r>
    </w:p>
    <w:p w14:paraId="65B88ABE" w14:textId="77777777" w:rsidR="00E5201B" w:rsidRDefault="00E5201B" w:rsidP="00E5201B">
      <w:pPr>
        <w:pStyle w:val="ListParagraph"/>
        <w:numPr>
          <w:ilvl w:val="0"/>
          <w:numId w:val="17"/>
        </w:numPr>
      </w:pPr>
      <w:r>
        <w:t>Air Force Action Taken Codes Ontology</w:t>
      </w:r>
    </w:p>
    <w:p w14:paraId="73AF8DF6" w14:textId="77777777" w:rsidR="00E5201B" w:rsidRDefault="00E5201B" w:rsidP="00E5201B">
      <w:pPr>
        <w:pStyle w:val="ListParagraph"/>
        <w:numPr>
          <w:ilvl w:val="0"/>
          <w:numId w:val="17"/>
        </w:numPr>
      </w:pPr>
      <w:r>
        <w:t>Air Force Aircraft Maintenance Ontology</w:t>
      </w:r>
    </w:p>
    <w:p w14:paraId="30E608A2" w14:textId="77777777" w:rsidR="00E5201B" w:rsidRDefault="00E5201B" w:rsidP="00E5201B">
      <w:pPr>
        <w:pStyle w:val="ListParagraph"/>
        <w:numPr>
          <w:ilvl w:val="0"/>
          <w:numId w:val="17"/>
        </w:numPr>
      </w:pPr>
      <w:r>
        <w:t>Air Force How-Malfunction Codes Ontology</w:t>
      </w:r>
    </w:p>
    <w:p w14:paraId="03E608D8" w14:textId="77777777" w:rsidR="00E5201B" w:rsidRDefault="00E5201B" w:rsidP="00E5201B">
      <w:pPr>
        <w:pStyle w:val="ListParagraph"/>
        <w:numPr>
          <w:ilvl w:val="0"/>
          <w:numId w:val="17"/>
        </w:numPr>
      </w:pPr>
      <w:r>
        <w:t>Air Force Maintenance Status Codes Ontology</w:t>
      </w:r>
    </w:p>
    <w:p w14:paraId="2AEDFFB7" w14:textId="77777777" w:rsidR="00E5201B" w:rsidRDefault="00E5201B" w:rsidP="00E5201B">
      <w:pPr>
        <w:pStyle w:val="ListParagraph"/>
        <w:numPr>
          <w:ilvl w:val="0"/>
          <w:numId w:val="17"/>
        </w:numPr>
      </w:pPr>
      <w:r>
        <w:t>Air Force Type Maintenance Designators Ontology</w:t>
      </w:r>
    </w:p>
    <w:p w14:paraId="0777E0A2" w14:textId="77777777" w:rsidR="00E5201B" w:rsidRDefault="00E5201B" w:rsidP="00E5201B">
      <w:pPr>
        <w:pStyle w:val="ListParagraph"/>
        <w:numPr>
          <w:ilvl w:val="0"/>
          <w:numId w:val="17"/>
        </w:numPr>
      </w:pPr>
      <w:r>
        <w:t>Air Force When-Discovered Codes Ontology</w:t>
      </w:r>
    </w:p>
    <w:p w14:paraId="1CF14F77" w14:textId="77777777" w:rsidR="00E5201B" w:rsidRDefault="00E5201B" w:rsidP="00E5201B">
      <w:pPr>
        <w:pStyle w:val="ListParagraph"/>
        <w:numPr>
          <w:ilvl w:val="0"/>
          <w:numId w:val="17"/>
        </w:numPr>
      </w:pPr>
      <w:r>
        <w:t>Army Universal Task List Ontology</w:t>
      </w:r>
    </w:p>
    <w:p w14:paraId="70824CF0" w14:textId="77777777" w:rsidR="00E5201B" w:rsidRPr="00B953B0" w:rsidRDefault="00E5201B" w:rsidP="00E5201B">
      <w:pPr>
        <w:pStyle w:val="ListParagraph"/>
        <w:numPr>
          <w:ilvl w:val="0"/>
          <w:numId w:val="17"/>
        </w:numPr>
      </w:pPr>
      <w:r>
        <w:t>Citizenship Ontology</w:t>
      </w:r>
    </w:p>
    <w:p w14:paraId="51CE82AE" w14:textId="77777777" w:rsidR="00E5201B" w:rsidRPr="007215F2" w:rsidRDefault="00E5201B" w:rsidP="00E5201B">
      <w:pPr>
        <w:pStyle w:val="ListParagraph"/>
        <w:numPr>
          <w:ilvl w:val="0"/>
          <w:numId w:val="17"/>
        </w:numPr>
      </w:pPr>
      <w:r>
        <w:t>Curriculum Ontology</w:t>
      </w:r>
    </w:p>
    <w:p w14:paraId="7A7831D6" w14:textId="77777777" w:rsidR="00E5201B" w:rsidRDefault="00E5201B" w:rsidP="00E5201B">
      <w:pPr>
        <w:pStyle w:val="ListParagraph"/>
        <w:numPr>
          <w:ilvl w:val="0"/>
          <w:numId w:val="17"/>
        </w:numPr>
      </w:pPr>
      <w:r>
        <w:t>Cyber Ontology</w:t>
      </w:r>
    </w:p>
    <w:p w14:paraId="701CDCC5" w14:textId="77777777" w:rsidR="00E5201B" w:rsidRDefault="00E5201B" w:rsidP="00E5201B">
      <w:pPr>
        <w:pStyle w:val="ListParagraph"/>
        <w:numPr>
          <w:ilvl w:val="0"/>
          <w:numId w:val="17"/>
        </w:numPr>
      </w:pPr>
      <w:r>
        <w:t>Ethnicity Ontology</w:t>
      </w:r>
    </w:p>
    <w:p w14:paraId="1E4E5F7D" w14:textId="77777777" w:rsidR="00E5201B" w:rsidRDefault="00E5201B" w:rsidP="00E5201B">
      <w:pPr>
        <w:pStyle w:val="ListParagraph"/>
        <w:numPr>
          <w:ilvl w:val="0"/>
          <w:numId w:val="17"/>
        </w:numPr>
      </w:pPr>
      <w:r>
        <w:t>Food and Allergy Ontology</w:t>
      </w:r>
    </w:p>
    <w:p w14:paraId="3FB203DE" w14:textId="77777777" w:rsidR="00E5201B" w:rsidRDefault="00E5201B" w:rsidP="00E5201B">
      <w:pPr>
        <w:pStyle w:val="ListParagraph"/>
        <w:numPr>
          <w:ilvl w:val="0"/>
          <w:numId w:val="17"/>
        </w:numPr>
      </w:pPr>
      <w:r>
        <w:lastRenderedPageBreak/>
        <w:t>Food Ontology</w:t>
      </w:r>
    </w:p>
    <w:p w14:paraId="2B4B441A" w14:textId="77777777" w:rsidR="00E5201B" w:rsidRDefault="00E5201B" w:rsidP="00E5201B">
      <w:pPr>
        <w:pStyle w:val="ListParagraph"/>
        <w:numPr>
          <w:ilvl w:val="0"/>
          <w:numId w:val="17"/>
        </w:numPr>
      </w:pPr>
      <w:r>
        <w:t>Hydrographic Feature Ontology</w:t>
      </w:r>
    </w:p>
    <w:p w14:paraId="018054DE" w14:textId="77777777" w:rsidR="00E5201B" w:rsidRDefault="00E5201B" w:rsidP="00E5201B">
      <w:pPr>
        <w:pStyle w:val="ListParagraph"/>
        <w:numPr>
          <w:ilvl w:val="0"/>
          <w:numId w:val="17"/>
        </w:numPr>
      </w:pPr>
      <w:r>
        <w:t>Joint Doctrine Ontology</w:t>
      </w:r>
    </w:p>
    <w:p w14:paraId="1F1DBAB7" w14:textId="27176BE2" w:rsidR="00E5201B" w:rsidRDefault="00E5201B" w:rsidP="00E5201B">
      <w:pPr>
        <w:pStyle w:val="ListParagraph"/>
        <w:numPr>
          <w:ilvl w:val="0"/>
          <w:numId w:val="17"/>
        </w:numPr>
      </w:pPr>
      <w:r>
        <w:t>Legal and Criminal Act Ontology</w:t>
      </w:r>
    </w:p>
    <w:p w14:paraId="68FD0516" w14:textId="77777777" w:rsidR="00E5201B" w:rsidRDefault="00E5201B" w:rsidP="00E5201B">
      <w:pPr>
        <w:pStyle w:val="ListParagraph"/>
        <w:numPr>
          <w:ilvl w:val="0"/>
          <w:numId w:val="17"/>
        </w:numPr>
      </w:pPr>
      <w:r>
        <w:t>Maintenance Activity Ontology</w:t>
      </w:r>
    </w:p>
    <w:p w14:paraId="4DB8F974" w14:textId="77777777" w:rsidR="00E5201B" w:rsidRDefault="00E5201B" w:rsidP="00E5201B">
      <w:pPr>
        <w:pStyle w:val="ListParagraph"/>
        <w:numPr>
          <w:ilvl w:val="0"/>
          <w:numId w:val="17"/>
        </w:numPr>
      </w:pPr>
      <w:r>
        <w:t>Medical Information Ontology</w:t>
      </w:r>
    </w:p>
    <w:p w14:paraId="4C46B686" w14:textId="77777777" w:rsidR="00E5201B" w:rsidRDefault="00E5201B" w:rsidP="00E5201B">
      <w:pPr>
        <w:pStyle w:val="ListParagraph"/>
        <w:numPr>
          <w:ilvl w:val="0"/>
          <w:numId w:val="17"/>
        </w:numPr>
      </w:pPr>
      <w:r>
        <w:t>Military Command and Control Ontology</w:t>
      </w:r>
    </w:p>
    <w:p w14:paraId="4FD51549" w14:textId="77777777" w:rsidR="00E5201B" w:rsidRDefault="00E5201B" w:rsidP="00E5201B">
      <w:pPr>
        <w:pStyle w:val="ListParagraph"/>
        <w:numPr>
          <w:ilvl w:val="0"/>
          <w:numId w:val="17"/>
        </w:numPr>
      </w:pPr>
      <w:r>
        <w:t>Military Intelligence Ontology</w:t>
      </w:r>
    </w:p>
    <w:p w14:paraId="3C9E6CDC" w14:textId="77777777" w:rsidR="00E5201B" w:rsidRDefault="00E5201B" w:rsidP="00E5201B">
      <w:pPr>
        <w:pStyle w:val="ListParagraph"/>
        <w:numPr>
          <w:ilvl w:val="0"/>
          <w:numId w:val="17"/>
        </w:numPr>
      </w:pPr>
      <w:r>
        <w:t>Military Occupations Ontology</w:t>
      </w:r>
    </w:p>
    <w:p w14:paraId="24C2F782" w14:textId="77777777" w:rsidR="00E5201B" w:rsidRDefault="00E5201B" w:rsidP="00E5201B">
      <w:pPr>
        <w:pStyle w:val="ListParagraph"/>
        <w:numPr>
          <w:ilvl w:val="0"/>
          <w:numId w:val="17"/>
        </w:numPr>
      </w:pPr>
      <w:r>
        <w:t>Military Operation Ontology</w:t>
      </w:r>
    </w:p>
    <w:p w14:paraId="669E09EB" w14:textId="77777777" w:rsidR="00E5201B" w:rsidRDefault="00E5201B" w:rsidP="00E5201B">
      <w:pPr>
        <w:pStyle w:val="ListParagraph"/>
        <w:numPr>
          <w:ilvl w:val="0"/>
          <w:numId w:val="17"/>
        </w:numPr>
      </w:pPr>
      <w:r>
        <w:t>Military Planning Ontology</w:t>
      </w:r>
    </w:p>
    <w:p w14:paraId="57EF7874" w14:textId="77777777" w:rsidR="00E5201B" w:rsidRDefault="00E5201B" w:rsidP="00E5201B">
      <w:pPr>
        <w:pStyle w:val="ListParagraph"/>
        <w:numPr>
          <w:ilvl w:val="0"/>
          <w:numId w:val="17"/>
        </w:numPr>
      </w:pPr>
      <w:r>
        <w:t>Occupation Ontology</w:t>
      </w:r>
    </w:p>
    <w:p w14:paraId="18ECCC31" w14:textId="77777777" w:rsidR="00E5201B" w:rsidRDefault="00E5201B" w:rsidP="00E5201B">
      <w:pPr>
        <w:pStyle w:val="ListParagraph"/>
        <w:numPr>
          <w:ilvl w:val="0"/>
          <w:numId w:val="17"/>
        </w:numPr>
      </w:pPr>
      <w:r>
        <w:t>Outer Space Ontology</w:t>
      </w:r>
    </w:p>
    <w:p w14:paraId="4F62234E" w14:textId="77777777" w:rsidR="00E5201B" w:rsidRDefault="00E5201B" w:rsidP="00E5201B">
      <w:pPr>
        <w:pStyle w:val="ListParagraph"/>
        <w:numPr>
          <w:ilvl w:val="0"/>
          <w:numId w:val="17"/>
        </w:numPr>
      </w:pPr>
      <w:r>
        <w:t>Physiographic Feature Ontology</w:t>
      </w:r>
    </w:p>
    <w:p w14:paraId="02F14753" w14:textId="77777777" w:rsidR="00E5201B" w:rsidRDefault="00E5201B" w:rsidP="00E5201B">
      <w:pPr>
        <w:pStyle w:val="ListParagraph"/>
        <w:numPr>
          <w:ilvl w:val="0"/>
          <w:numId w:val="17"/>
        </w:numPr>
      </w:pPr>
      <w:r>
        <w:t>Planning Ontology</w:t>
      </w:r>
    </w:p>
    <w:p w14:paraId="7D49E269" w14:textId="77777777" w:rsidR="00E5201B" w:rsidRDefault="00E5201B" w:rsidP="00E5201B">
      <w:pPr>
        <w:pStyle w:val="ListParagraph"/>
        <w:numPr>
          <w:ilvl w:val="0"/>
          <w:numId w:val="17"/>
        </w:numPr>
      </w:pPr>
      <w:r>
        <w:t>Sensor Ontology</w:t>
      </w:r>
    </w:p>
    <w:p w14:paraId="167FDD3F" w14:textId="77777777" w:rsidR="00E5201B" w:rsidRDefault="00E5201B" w:rsidP="00E5201B">
      <w:pPr>
        <w:pStyle w:val="ListParagraph"/>
        <w:numPr>
          <w:ilvl w:val="0"/>
          <w:numId w:val="17"/>
        </w:numPr>
      </w:pPr>
      <w:r>
        <w:t>Skills Ontology</w:t>
      </w:r>
    </w:p>
    <w:p w14:paraId="4257711C" w14:textId="77777777" w:rsidR="00E5201B" w:rsidRDefault="00E5201B" w:rsidP="00E5201B">
      <w:pPr>
        <w:pStyle w:val="ListParagraph"/>
        <w:numPr>
          <w:ilvl w:val="0"/>
          <w:numId w:val="17"/>
        </w:numPr>
      </w:pPr>
      <w:r>
        <w:t>Spacecraft Mission Ontology</w:t>
      </w:r>
    </w:p>
    <w:p w14:paraId="2F9B13FE" w14:textId="77777777" w:rsidR="00E5201B" w:rsidRDefault="00E5201B" w:rsidP="00E5201B">
      <w:pPr>
        <w:pStyle w:val="ListParagraph"/>
        <w:numPr>
          <w:ilvl w:val="0"/>
          <w:numId w:val="17"/>
        </w:numPr>
      </w:pPr>
      <w:r>
        <w:t>Spacecraft Ontology</w:t>
      </w:r>
    </w:p>
    <w:p w14:paraId="6B5AC26D" w14:textId="77777777" w:rsidR="00E5201B" w:rsidRDefault="00E5201B" w:rsidP="00E5201B">
      <w:pPr>
        <w:pStyle w:val="ListParagraph"/>
        <w:numPr>
          <w:ilvl w:val="0"/>
          <w:numId w:val="17"/>
        </w:numPr>
      </w:pPr>
      <w:r>
        <w:t>Space Event Ontology</w:t>
      </w:r>
    </w:p>
    <w:p w14:paraId="13E1B08F" w14:textId="77777777" w:rsidR="00E5201B" w:rsidRDefault="00E5201B" w:rsidP="00E5201B">
      <w:pPr>
        <w:pStyle w:val="ListParagraph"/>
        <w:numPr>
          <w:ilvl w:val="0"/>
          <w:numId w:val="17"/>
        </w:numPr>
      </w:pPr>
      <w:r>
        <w:t>Space Object Ontology</w:t>
      </w:r>
    </w:p>
    <w:p w14:paraId="543F1339" w14:textId="77777777" w:rsidR="00E5201B" w:rsidRDefault="00E5201B" w:rsidP="00E5201B">
      <w:pPr>
        <w:pStyle w:val="ListParagraph"/>
        <w:numPr>
          <w:ilvl w:val="0"/>
          <w:numId w:val="17"/>
        </w:numPr>
      </w:pPr>
      <w:r>
        <w:t>Transportation Infrastructure Ontology</w:t>
      </w:r>
    </w:p>
    <w:p w14:paraId="12D1512B" w14:textId="77777777" w:rsidR="00E5201B" w:rsidRDefault="00E5201B" w:rsidP="00E5201B">
      <w:pPr>
        <w:pStyle w:val="ListParagraph"/>
        <w:numPr>
          <w:ilvl w:val="0"/>
          <w:numId w:val="17"/>
        </w:numPr>
      </w:pPr>
      <w:r>
        <w:t>Undersea Warfare Ontology</w:t>
      </w:r>
    </w:p>
    <w:p w14:paraId="29C149D0" w14:textId="651ECF78" w:rsidR="00AB4C72" w:rsidRDefault="00E5201B" w:rsidP="00AD7996">
      <w:pPr>
        <w:pStyle w:val="ListParagraph"/>
        <w:numPr>
          <w:ilvl w:val="0"/>
          <w:numId w:val="17"/>
        </w:numPr>
      </w:pPr>
      <w:r>
        <w:t>Watercraft Ontology</w:t>
      </w:r>
    </w:p>
    <w:p w14:paraId="6F7D8E72" w14:textId="77777777" w:rsidR="00371625" w:rsidRDefault="00371625" w:rsidP="006C15D5">
      <w:pPr>
        <w:pStyle w:val="Heading1"/>
      </w:pPr>
      <w:bookmarkStart w:id="224" w:name="_Toc523128981"/>
      <w:r>
        <w:t>Conclusion</w:t>
      </w:r>
      <w:bookmarkEnd w:id="224"/>
    </w:p>
    <w:p w14:paraId="65AE3B10" w14:textId="77777777" w:rsidR="006C15D5" w:rsidRPr="00531B3F" w:rsidRDefault="006C15D5">
      <w:pPr>
        <w:jc w:val="both"/>
      </w:pPr>
      <w:r>
        <w:t>The Common Core Ontologies are a set of mid-level ontologies that provide terminology that describes human-activity. They provide the means to express complex relationships that other OWL-based vocabularies cannot. They were developed under the adherence of principles designed to maximize their ability to provide interoperability and reduce the costs associated with organizing enterprise information. They are grounded in doctrine, vetted against data, and subjected to quality tests. But most importantly the ontologies provide a starting point on which enterprise data interoperability can be built.</w:t>
      </w:r>
    </w:p>
    <w:p w14:paraId="681CB611" w14:textId="77777777" w:rsidR="006C15D5" w:rsidRDefault="006C15D5" w:rsidP="006C15D5">
      <w:pPr>
        <w:pStyle w:val="Heading1"/>
        <w:numPr>
          <w:ilvl w:val="0"/>
          <w:numId w:val="0"/>
        </w:numPr>
        <w:ind w:left="432" w:hanging="432"/>
      </w:pPr>
      <w:bookmarkStart w:id="225" w:name="_Toc523128982"/>
      <w:r>
        <w:t>References</w:t>
      </w:r>
      <w:bookmarkEnd w:id="225"/>
    </w:p>
    <w:p w14:paraId="3081A18A" w14:textId="77777777" w:rsidR="00BB397B" w:rsidRPr="00BB397B" w:rsidRDefault="00BB397B" w:rsidP="006C15D5">
      <w:pPr>
        <w:spacing w:after="0"/>
        <w:ind w:left="360" w:hanging="360"/>
        <w:jc w:val="both"/>
      </w:pPr>
      <w:r>
        <w:t xml:space="preserve">Arp, R. and Smith, B., 2008, ‘Function, role, and disposition in Basic Formal Ontology,’ </w:t>
      </w:r>
      <w:r>
        <w:rPr>
          <w:i/>
        </w:rPr>
        <w:t>Proceedings of Bio-Ontologies Workshop</w:t>
      </w:r>
      <w:r>
        <w:t>, Intelligent Systems for Molecular Biology (ISMB 2008), Toronto, 45-48.</w:t>
      </w:r>
    </w:p>
    <w:p w14:paraId="781EEC2B" w14:textId="77777777" w:rsidR="006C15D5" w:rsidRDefault="006C15D5" w:rsidP="006C15D5">
      <w:pPr>
        <w:spacing w:after="0"/>
        <w:ind w:left="360" w:hanging="360"/>
        <w:jc w:val="both"/>
      </w:pPr>
      <w:r>
        <w:t xml:space="preserve">Arp, R., Smith, B., and Spear, A.D. 2015, </w:t>
      </w:r>
      <w:r>
        <w:rPr>
          <w:i/>
        </w:rPr>
        <w:t>Building Ontologies with Basic Formal Ontology</w:t>
      </w:r>
      <w:r>
        <w:t>, Cambridge, MA: MIT Press.</w:t>
      </w:r>
    </w:p>
    <w:p w14:paraId="555720EF" w14:textId="77777777" w:rsidR="006C15D5" w:rsidRDefault="006C15D5" w:rsidP="006C15D5">
      <w:pPr>
        <w:spacing w:after="0"/>
        <w:ind w:left="360" w:hanging="360"/>
        <w:jc w:val="both"/>
      </w:pPr>
      <w:r>
        <w:t>Berners-Lee, T., 2006, ‘Linked data – design issues,’</w:t>
      </w:r>
    </w:p>
    <w:p w14:paraId="0A975FA6" w14:textId="77777777" w:rsidR="006C15D5" w:rsidRDefault="006C15D5" w:rsidP="006C15D5">
      <w:pPr>
        <w:spacing w:after="0"/>
        <w:ind w:left="360"/>
        <w:jc w:val="both"/>
      </w:pPr>
      <w:r>
        <w:lastRenderedPageBreak/>
        <w:t>&lt;</w:t>
      </w:r>
      <w:r w:rsidRPr="005F15BE">
        <w:t>https://www.w3.org/DesignIssues/LinkedData.html</w:t>
      </w:r>
      <w:r>
        <w:t>&gt;. Retrieved August 2, 2017.</w:t>
      </w:r>
    </w:p>
    <w:p w14:paraId="6C3D0937" w14:textId="77777777" w:rsidR="00721084" w:rsidRPr="00721084" w:rsidRDefault="00721084" w:rsidP="006C15D5">
      <w:pPr>
        <w:spacing w:after="0"/>
        <w:ind w:left="360" w:hanging="360"/>
        <w:jc w:val="both"/>
      </w:pPr>
      <w:r>
        <w:t>Bittner, T., Donnelly, M., and Smith, B., 2004, ‘</w:t>
      </w:r>
      <w:proofErr w:type="spellStart"/>
      <w:r>
        <w:t>Endurants</w:t>
      </w:r>
      <w:proofErr w:type="spellEnd"/>
      <w:r>
        <w:t xml:space="preserve"> and </w:t>
      </w:r>
      <w:proofErr w:type="spellStart"/>
      <w:r>
        <w:t>perdurants</w:t>
      </w:r>
      <w:proofErr w:type="spellEnd"/>
      <w:r>
        <w:t xml:space="preserve"> in directly depicting ontologies,’ </w:t>
      </w:r>
      <w:r>
        <w:rPr>
          <w:i/>
        </w:rPr>
        <w:t>AI Communications</w:t>
      </w:r>
      <w:r>
        <w:t xml:space="preserve"> 13(4): 247-258.</w:t>
      </w:r>
    </w:p>
    <w:p w14:paraId="7C977FBC" w14:textId="77777777" w:rsidR="006C15D5" w:rsidRPr="00510111" w:rsidRDefault="006C15D5" w:rsidP="006C15D5">
      <w:pPr>
        <w:spacing w:after="0"/>
        <w:ind w:left="360" w:hanging="360"/>
        <w:jc w:val="both"/>
      </w:pPr>
      <w:proofErr w:type="spellStart"/>
      <w:r>
        <w:t>Bizer</w:t>
      </w:r>
      <w:proofErr w:type="spellEnd"/>
      <w:r>
        <w:t xml:space="preserve">, C., Health, T., and Berners-Lee, T., 2009, ‘Linked data: the story so far,’ </w:t>
      </w:r>
      <w:r>
        <w:rPr>
          <w:i/>
        </w:rPr>
        <w:t>International Journal of Semantic Web Information Systems</w:t>
      </w:r>
      <w:r>
        <w:t xml:space="preserve"> 5(3): 1-22.</w:t>
      </w:r>
    </w:p>
    <w:p w14:paraId="5B0C39C5" w14:textId="77777777" w:rsidR="00445CB9" w:rsidRPr="00445CB9" w:rsidRDefault="00445CB9" w:rsidP="006C15D5">
      <w:pPr>
        <w:spacing w:after="0"/>
        <w:ind w:left="360" w:hanging="360"/>
        <w:jc w:val="both"/>
      </w:pPr>
      <w:proofErr w:type="spellStart"/>
      <w:r>
        <w:t>Ceusters</w:t>
      </w:r>
      <w:proofErr w:type="spellEnd"/>
      <w:r>
        <w:t>, W. and Smith, B., 2015, ‘</w:t>
      </w:r>
      <w:proofErr w:type="spellStart"/>
      <w:r>
        <w:t>Aboutness</w:t>
      </w:r>
      <w:proofErr w:type="spellEnd"/>
      <w:r>
        <w:t xml:space="preserve">: Towards foundations for the Information Artifact Ontology,’ </w:t>
      </w:r>
      <w:r>
        <w:rPr>
          <w:i/>
        </w:rPr>
        <w:t xml:space="preserve">Proceedings of the Sixth International Conference on Biomedical Ontology </w:t>
      </w:r>
      <w:r>
        <w:t xml:space="preserve">(ICBO), Lisbon (CEUR 1515), 1-5. </w:t>
      </w:r>
    </w:p>
    <w:p w14:paraId="7F1118BF" w14:textId="77777777" w:rsidR="006C15D5" w:rsidRDefault="006C15D5" w:rsidP="006C15D5">
      <w:pPr>
        <w:spacing w:after="0"/>
        <w:ind w:left="360" w:hanging="360"/>
        <w:jc w:val="both"/>
      </w:pPr>
      <w:r>
        <w:t xml:space="preserve">Randell, D.A., Cui, Z., and Cohn, A.G., 1992, ‘A spatial logic based on regions and connections,’ </w:t>
      </w:r>
      <w:r>
        <w:rPr>
          <w:i/>
        </w:rPr>
        <w:t>Proceedings of the Third International Conference on Knowledge Representation and Reasoning</w:t>
      </w:r>
      <w:r>
        <w:t>, pp. 165-176.</w:t>
      </w:r>
    </w:p>
    <w:p w14:paraId="4DEF63F4" w14:textId="77777777" w:rsidR="0019522D" w:rsidRDefault="0019522D" w:rsidP="006C15D5">
      <w:pPr>
        <w:spacing w:after="0"/>
        <w:ind w:left="360" w:hanging="360"/>
        <w:jc w:val="both"/>
      </w:pPr>
      <w:r>
        <w:t xml:space="preserve">Smith, B., 1995, ‘On drawing lines on a map,’ in </w:t>
      </w:r>
      <w:r w:rsidR="00D17012">
        <w:t xml:space="preserve">A.U. Frank and W. Kuhn (eds.), </w:t>
      </w:r>
      <w:r w:rsidR="00D17012">
        <w:rPr>
          <w:i/>
        </w:rPr>
        <w:t>Spatial Information Theory: A Theoretical Basis for GIS</w:t>
      </w:r>
      <w:r w:rsidR="00D17012">
        <w:t xml:space="preserve"> (Lecture Notes in Computer Science 988), Berlin/Heidelberg/New York: Springer, 475-484.</w:t>
      </w:r>
    </w:p>
    <w:p w14:paraId="73DA5830" w14:textId="77777777" w:rsidR="00FB7421" w:rsidRPr="00FB7421" w:rsidRDefault="00FB7421" w:rsidP="006C15D5">
      <w:pPr>
        <w:spacing w:after="0"/>
        <w:ind w:left="360" w:hanging="360"/>
        <w:jc w:val="both"/>
      </w:pPr>
      <w:r>
        <w:t xml:space="preserve">Smith, B., 1998, ‘Basic concepts of formal ontology,’ in N. </w:t>
      </w:r>
      <w:proofErr w:type="spellStart"/>
      <w:r>
        <w:t>Guarino</w:t>
      </w:r>
      <w:proofErr w:type="spellEnd"/>
      <w:r>
        <w:t xml:space="preserve"> (ed.), </w:t>
      </w:r>
      <w:r>
        <w:rPr>
          <w:i/>
        </w:rPr>
        <w:t>Formal Ontology in Information Systems</w:t>
      </w:r>
      <w:r>
        <w:t>, Amsterdam: IOS Press, 19-28.</w:t>
      </w:r>
    </w:p>
    <w:p w14:paraId="1A760D65" w14:textId="77777777" w:rsidR="00F01FAA" w:rsidRDefault="00F01FAA" w:rsidP="006C15D5">
      <w:pPr>
        <w:spacing w:after="0"/>
        <w:ind w:left="360" w:hanging="360"/>
        <w:jc w:val="both"/>
      </w:pPr>
      <w:r>
        <w:t xml:space="preserve">Smith, B., 2001, ‘Fiat objects,’ </w:t>
      </w:r>
      <w:r>
        <w:rPr>
          <w:i/>
        </w:rPr>
        <w:t>Topoi</w:t>
      </w:r>
      <w:r>
        <w:t xml:space="preserve"> 20(2): 131-148.</w:t>
      </w:r>
    </w:p>
    <w:p w14:paraId="3DEC9B28" w14:textId="77777777" w:rsidR="006411AE" w:rsidRPr="006411AE" w:rsidRDefault="006411AE" w:rsidP="006C15D5">
      <w:pPr>
        <w:spacing w:after="0"/>
        <w:ind w:left="360" w:hanging="360"/>
        <w:jc w:val="both"/>
      </w:pPr>
      <w:r>
        <w:t xml:space="preserve">Smith, B., 2008, ‘New desiderata for biomedical terminologies,’ in K. Munn and B. Smith (eds.), </w:t>
      </w:r>
      <w:r>
        <w:rPr>
          <w:i/>
        </w:rPr>
        <w:t>Applied Ontology: An Introduction</w:t>
      </w:r>
      <w:r>
        <w:t xml:space="preserve">, Frankfurt/Lancaster: </w:t>
      </w:r>
      <w:proofErr w:type="spellStart"/>
      <w:r>
        <w:t>Ontos</w:t>
      </w:r>
      <w:proofErr w:type="spellEnd"/>
      <w:r>
        <w:t xml:space="preserve">, 83-109. </w:t>
      </w:r>
    </w:p>
    <w:p w14:paraId="3909219A" w14:textId="77777777" w:rsidR="005D6122" w:rsidRPr="005D6122" w:rsidRDefault="005D6122" w:rsidP="00F01FAA">
      <w:pPr>
        <w:spacing w:after="0"/>
        <w:ind w:left="360" w:hanging="360"/>
        <w:jc w:val="both"/>
      </w:pPr>
      <w:r>
        <w:t xml:space="preserve">Smith, B., 2012, ‘On classifying material entities in Basic Formal Ontology,’ </w:t>
      </w:r>
      <w:r>
        <w:rPr>
          <w:i/>
        </w:rPr>
        <w:t>Interdisciplinary Ontology: Proceedings of the Third Interdisciplinary Ontology Meeting</w:t>
      </w:r>
      <w:r>
        <w:t>, Tokyo: Keio University Press, 1-13.</w:t>
      </w:r>
    </w:p>
    <w:p w14:paraId="2E5AE325" w14:textId="77777777" w:rsidR="006C15D5" w:rsidRDefault="006C15D5" w:rsidP="00F01FAA">
      <w:pPr>
        <w:spacing w:after="0"/>
        <w:ind w:left="360" w:hanging="360"/>
        <w:jc w:val="both"/>
      </w:pPr>
      <w:r>
        <w:t xml:space="preserve">Smith, B. and </w:t>
      </w:r>
      <w:proofErr w:type="spellStart"/>
      <w:r>
        <w:t>Ceusters</w:t>
      </w:r>
      <w:proofErr w:type="spellEnd"/>
      <w:r>
        <w:t xml:space="preserve">, W., 2010, ‘Ontological realism: A methodology for coordinated evolution of scientific ontologies,’ </w:t>
      </w:r>
      <w:r>
        <w:rPr>
          <w:i/>
        </w:rPr>
        <w:t xml:space="preserve">Applied Ontology </w:t>
      </w:r>
      <w:r>
        <w:t>5(3): 139-188.</w:t>
      </w:r>
    </w:p>
    <w:p w14:paraId="6FC8BFE1" w14:textId="77777777" w:rsidR="00867EC8" w:rsidRDefault="00867EC8" w:rsidP="00F01FAA">
      <w:pPr>
        <w:spacing w:after="0"/>
        <w:ind w:left="360" w:hanging="360"/>
        <w:jc w:val="both"/>
      </w:pPr>
      <w:r>
        <w:t xml:space="preserve">Smith, B. and </w:t>
      </w:r>
      <w:proofErr w:type="spellStart"/>
      <w:r>
        <w:t>Grenon</w:t>
      </w:r>
      <w:proofErr w:type="spellEnd"/>
      <w:r>
        <w:t xml:space="preserve">, P., 2004, ‘The cornucopia of formal-ontological relations,’ </w:t>
      </w:r>
      <w:proofErr w:type="spellStart"/>
      <w:r>
        <w:rPr>
          <w:i/>
        </w:rPr>
        <w:t>Dialectica</w:t>
      </w:r>
      <w:proofErr w:type="spellEnd"/>
      <w:r>
        <w:t xml:space="preserve"> 58(3): 279-296.</w:t>
      </w:r>
    </w:p>
    <w:p w14:paraId="037618D9" w14:textId="77777777" w:rsidR="00433D5D" w:rsidRPr="00433D5D" w:rsidRDefault="00433D5D" w:rsidP="00F01FAA">
      <w:pPr>
        <w:spacing w:after="0"/>
        <w:ind w:left="360" w:hanging="360"/>
        <w:jc w:val="both"/>
      </w:pPr>
      <w:r>
        <w:t xml:space="preserve">Smith, B., </w:t>
      </w:r>
      <w:proofErr w:type="spellStart"/>
      <w:r>
        <w:t>Malyuta</w:t>
      </w:r>
      <w:proofErr w:type="spellEnd"/>
      <w:r>
        <w:t xml:space="preserve">, T., Rudnicki, R., </w:t>
      </w:r>
      <w:proofErr w:type="spellStart"/>
      <w:r>
        <w:t>Mandrick</w:t>
      </w:r>
      <w:proofErr w:type="spellEnd"/>
      <w:r>
        <w:t xml:space="preserve">, W., </w:t>
      </w:r>
      <w:proofErr w:type="spellStart"/>
      <w:r>
        <w:t>Salmen</w:t>
      </w:r>
      <w:proofErr w:type="spellEnd"/>
      <w:r>
        <w:t xml:space="preserve">, D., </w:t>
      </w:r>
      <w:proofErr w:type="spellStart"/>
      <w:r>
        <w:t>Morosoff</w:t>
      </w:r>
      <w:proofErr w:type="spellEnd"/>
      <w:r>
        <w:t xml:space="preserve">, P., Duff, D.K., </w:t>
      </w:r>
      <w:proofErr w:type="spellStart"/>
      <w:r>
        <w:t>Schoening</w:t>
      </w:r>
      <w:proofErr w:type="spellEnd"/>
      <w:r>
        <w:t xml:space="preserve">, J., and Parent, K., 2013, ‘IAO-Intel: An Ontology of Information Artifacts in the Intelligence Domain,’ </w:t>
      </w:r>
      <w:r>
        <w:rPr>
          <w:i/>
        </w:rPr>
        <w:t>Proceedings of the Eighth International Conference on Semantic Technologies for Intelligence, Defense, and Security</w:t>
      </w:r>
      <w:r>
        <w:t>, Fairfax,</w:t>
      </w:r>
      <w:r w:rsidR="00150D61">
        <w:t xml:space="preserve"> CEUR, 1097,</w:t>
      </w:r>
      <w:r>
        <w:t xml:space="preserve"> 33-40.</w:t>
      </w:r>
    </w:p>
    <w:p w14:paraId="3F18AE85" w14:textId="18CB5853" w:rsidR="00323840" w:rsidRPr="00323840" w:rsidRDefault="0078085E" w:rsidP="00AD7996">
      <w:pPr>
        <w:spacing w:after="0"/>
        <w:ind w:left="360" w:hanging="360"/>
        <w:jc w:val="both"/>
      </w:pPr>
      <w:r>
        <w:t xml:space="preserve">Spear, A.D., </w:t>
      </w:r>
      <w:proofErr w:type="spellStart"/>
      <w:r>
        <w:t>Ceusters</w:t>
      </w:r>
      <w:proofErr w:type="spellEnd"/>
      <w:r>
        <w:t xml:space="preserve">, W., and Smith, B., 2016, ‘Functions in Basic Formal Ontology,’ </w:t>
      </w:r>
      <w:r>
        <w:rPr>
          <w:i/>
        </w:rPr>
        <w:t xml:space="preserve">Applied Ontology </w:t>
      </w:r>
      <w:r>
        <w:t>11(2): 103-128.</w:t>
      </w:r>
    </w:p>
    <w:sectPr w:rsidR="00323840" w:rsidRPr="00323840" w:rsidSect="00E01FAA">
      <w:type w:val="continuous"/>
      <w:pgSz w:w="12240" w:h="15840"/>
      <w:pgMar w:top="1440" w:right="1800" w:bottom="1440" w:left="1800" w:header="720" w:footer="8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64EF5" w14:textId="77777777" w:rsidR="0059686F" w:rsidRDefault="0059686F" w:rsidP="00991589">
      <w:pPr>
        <w:spacing w:after="0" w:line="240" w:lineRule="auto"/>
      </w:pPr>
      <w:r>
        <w:separator/>
      </w:r>
    </w:p>
    <w:p w14:paraId="6C8FF48D" w14:textId="77777777" w:rsidR="0059686F" w:rsidRDefault="0059686F"/>
  </w:endnote>
  <w:endnote w:type="continuationSeparator" w:id="0">
    <w:p w14:paraId="17BBF689" w14:textId="77777777" w:rsidR="0059686F" w:rsidRDefault="0059686F" w:rsidP="00991589">
      <w:pPr>
        <w:spacing w:after="0" w:line="240" w:lineRule="auto"/>
      </w:pPr>
      <w:r>
        <w:continuationSeparator/>
      </w:r>
    </w:p>
    <w:p w14:paraId="20EDB2CC" w14:textId="77777777" w:rsidR="0059686F" w:rsidRDefault="00596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alias w:val="Title"/>
      <w:tag w:val=""/>
      <w:id w:val="213317166"/>
      <w:dataBinding w:prefixMappings="xmlns:ns0='http://purl.org/dc/elements/1.1/' xmlns:ns1='http://schemas.openxmlformats.org/package/2006/metadata/core-properties' " w:xpath="/ns1:coreProperties[1]/ns0:title[1]" w:storeItemID="{6C3C8BC8-F283-45AE-878A-BAB7291924A1}"/>
      <w:text/>
    </w:sdtPr>
    <w:sdtEndPr/>
    <w:sdtContent>
      <w:p w14:paraId="6C748DFC" w14:textId="77777777" w:rsidR="004F1778" w:rsidRPr="00D84773" w:rsidRDefault="004F1778" w:rsidP="00877FBC">
        <w:pPr>
          <w:pStyle w:val="Footer"/>
          <w:rPr>
            <w:sz w:val="16"/>
            <w:szCs w:val="16"/>
          </w:rPr>
        </w:pPr>
        <w:r w:rsidRPr="00D84773">
          <w:rPr>
            <w:sz w:val="16"/>
            <w:szCs w:val="16"/>
          </w:rPr>
          <w:t>An Overview of the Common Core Ontologies</w:t>
        </w:r>
      </w:p>
    </w:sdtContent>
  </w:sdt>
  <w:p w14:paraId="4E77DAF5" w14:textId="77777777" w:rsidR="004F1778" w:rsidRPr="00D84773" w:rsidRDefault="004F1778" w:rsidP="00877FBC">
    <w:pPr>
      <w:pStyle w:val="Footer"/>
      <w:rPr>
        <w:sz w:val="16"/>
        <w:szCs w:val="16"/>
      </w:rPr>
    </w:pPr>
    <w:r>
      <w:rPr>
        <w:sz w:val="16"/>
        <w:szCs w:val="16"/>
      </w:rPr>
      <w:t>9 August</w:t>
    </w:r>
    <w:r w:rsidRPr="00D84773">
      <w:rPr>
        <w:sz w:val="16"/>
        <w:szCs w:val="16"/>
      </w:rPr>
      <w:t xml:space="preserve"> 2017</w:t>
    </w:r>
    <w:r w:rsidRPr="00D84773">
      <w:rPr>
        <w:sz w:val="16"/>
        <w:szCs w:val="16"/>
      </w:rPr>
      <w:tab/>
    </w:r>
    <w:r w:rsidRPr="00D84773">
      <w:rPr>
        <w:sz w:val="16"/>
        <w:szCs w:val="16"/>
      </w:rPr>
      <w:tab/>
    </w:r>
    <w:r w:rsidRPr="00D84773">
      <w:rPr>
        <w:rFonts w:cs="Times New Roman"/>
        <w:sz w:val="16"/>
        <w:szCs w:val="16"/>
      </w:rPr>
      <w:t xml:space="preserve"> </w:t>
    </w:r>
    <w:r w:rsidRPr="00D84773">
      <w:rPr>
        <w:rFonts w:cs="Times New Roman"/>
        <w:sz w:val="16"/>
        <w:szCs w:val="16"/>
      </w:rPr>
      <w:fldChar w:fldCharType="begin"/>
    </w:r>
    <w:r w:rsidRPr="00D84773">
      <w:rPr>
        <w:rFonts w:cs="Times New Roman"/>
        <w:sz w:val="16"/>
        <w:szCs w:val="16"/>
      </w:rPr>
      <w:instrText xml:space="preserve"> PAGE </w:instrText>
    </w:r>
    <w:r w:rsidRPr="00D84773">
      <w:rPr>
        <w:rFonts w:cs="Times New Roman"/>
        <w:sz w:val="16"/>
        <w:szCs w:val="16"/>
      </w:rPr>
      <w:fldChar w:fldCharType="separate"/>
    </w:r>
    <w:r w:rsidR="002D6B60">
      <w:rPr>
        <w:rFonts w:cs="Times New Roman"/>
        <w:noProof/>
        <w:sz w:val="16"/>
        <w:szCs w:val="16"/>
      </w:rPr>
      <w:t>25</w:t>
    </w:r>
    <w:r w:rsidRPr="00D84773">
      <w:rPr>
        <w:rFonts w:cs="Times New Roman"/>
        <w:sz w:val="16"/>
        <w:szCs w:val="16"/>
      </w:rPr>
      <w:fldChar w:fldCharType="end"/>
    </w:r>
  </w:p>
  <w:p w14:paraId="6717BDBF" w14:textId="77777777" w:rsidR="004F1778" w:rsidRPr="00D84773" w:rsidRDefault="004F1778" w:rsidP="00877FBC">
    <w:pPr>
      <w:pStyle w:val="Footer"/>
      <w:jc w:val="center"/>
      <w:rPr>
        <w:rFonts w:cs="Times New Roman"/>
        <w:sz w:val="16"/>
        <w:szCs w:val="16"/>
      </w:rPr>
    </w:pPr>
  </w:p>
  <w:p w14:paraId="14D732F0" w14:textId="77777777" w:rsidR="004F1778" w:rsidRPr="00D84773" w:rsidRDefault="004F1778" w:rsidP="00877FBC">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CBCAE" w14:textId="77777777" w:rsidR="0059686F" w:rsidRDefault="0059686F" w:rsidP="00991589">
      <w:pPr>
        <w:spacing w:after="0" w:line="240" w:lineRule="auto"/>
      </w:pPr>
      <w:r>
        <w:separator/>
      </w:r>
    </w:p>
    <w:p w14:paraId="43EF3DEC" w14:textId="77777777" w:rsidR="0059686F" w:rsidRDefault="0059686F"/>
  </w:footnote>
  <w:footnote w:type="continuationSeparator" w:id="0">
    <w:p w14:paraId="1B5AD3FA" w14:textId="77777777" w:rsidR="0059686F" w:rsidRDefault="0059686F" w:rsidP="00991589">
      <w:pPr>
        <w:spacing w:after="0" w:line="240" w:lineRule="auto"/>
      </w:pPr>
      <w:r>
        <w:continuationSeparator/>
      </w:r>
    </w:p>
    <w:p w14:paraId="0682DE0A" w14:textId="77777777" w:rsidR="0059686F" w:rsidRDefault="005968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DB1FF" w14:textId="77777777" w:rsidR="004F1778" w:rsidRPr="00D84773" w:rsidRDefault="004F1778" w:rsidP="00242462">
    <w:pPr>
      <w:pStyle w:val="Header"/>
      <w:jc w:val="right"/>
      <w:rPr>
        <w:sz w:val="16"/>
      </w:rPr>
    </w:pPr>
    <w:r w:rsidRPr="00D84773">
      <w:rPr>
        <w:sz w:val="16"/>
      </w:rPr>
      <w:t>CUBRC, 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1A20C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D65F22"/>
    <w:multiLevelType w:val="hybridMultilevel"/>
    <w:tmpl w:val="BE8E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212A7"/>
    <w:multiLevelType w:val="hybridMultilevel"/>
    <w:tmpl w:val="648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072D3"/>
    <w:multiLevelType w:val="hybridMultilevel"/>
    <w:tmpl w:val="103A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4780"/>
    <w:multiLevelType w:val="hybridMultilevel"/>
    <w:tmpl w:val="757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557BC"/>
    <w:multiLevelType w:val="hybridMultilevel"/>
    <w:tmpl w:val="2FCA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E12C9"/>
    <w:multiLevelType w:val="hybridMultilevel"/>
    <w:tmpl w:val="AF4A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16AD7"/>
    <w:multiLevelType w:val="hybridMultilevel"/>
    <w:tmpl w:val="0096D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763"/>
    <w:multiLevelType w:val="hybridMultilevel"/>
    <w:tmpl w:val="458A4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C1154"/>
    <w:multiLevelType w:val="hybridMultilevel"/>
    <w:tmpl w:val="D9F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51354"/>
    <w:multiLevelType w:val="hybridMultilevel"/>
    <w:tmpl w:val="490489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67ED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C87FAB"/>
    <w:multiLevelType w:val="hybridMultilevel"/>
    <w:tmpl w:val="0E12118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72B30C57"/>
    <w:multiLevelType w:val="hybridMultilevel"/>
    <w:tmpl w:val="20CE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021BE"/>
    <w:multiLevelType w:val="hybridMultilevel"/>
    <w:tmpl w:val="C1822DE8"/>
    <w:lvl w:ilvl="0" w:tplc="9008FA3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AC6224"/>
    <w:multiLevelType w:val="multilevel"/>
    <w:tmpl w:val="3F088E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C5B7BA1"/>
    <w:multiLevelType w:val="hybridMultilevel"/>
    <w:tmpl w:val="5F90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14"/>
  </w:num>
  <w:num w:numId="5">
    <w:abstractNumId w:val="11"/>
  </w:num>
  <w:num w:numId="6">
    <w:abstractNumId w:val="15"/>
  </w:num>
  <w:num w:numId="7">
    <w:abstractNumId w:val="4"/>
  </w:num>
  <w:num w:numId="8">
    <w:abstractNumId w:val="2"/>
  </w:num>
  <w:num w:numId="9">
    <w:abstractNumId w:val="16"/>
  </w:num>
  <w:num w:numId="10">
    <w:abstractNumId w:val="5"/>
  </w:num>
  <w:num w:numId="11">
    <w:abstractNumId w:val="9"/>
  </w:num>
  <w:num w:numId="12">
    <w:abstractNumId w:val="13"/>
  </w:num>
  <w:num w:numId="13">
    <w:abstractNumId w:val="3"/>
  </w:num>
  <w:num w:numId="14">
    <w:abstractNumId w:val="7"/>
  </w:num>
  <w:num w:numId="15">
    <w:abstractNumId w:val="6"/>
  </w:num>
  <w:num w:numId="16">
    <w:abstractNumId w:val="0"/>
  </w:num>
  <w:num w:numId="1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Jensen">
    <w15:presenceInfo w15:providerId="AD" w15:userId="S-1-5-21-1949611724-1216145117-3402434952-4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CC"/>
    <w:rsid w:val="0000014E"/>
    <w:rsid w:val="0000087B"/>
    <w:rsid w:val="00000A1A"/>
    <w:rsid w:val="00001275"/>
    <w:rsid w:val="00001FD0"/>
    <w:rsid w:val="00001FEB"/>
    <w:rsid w:val="000022A3"/>
    <w:rsid w:val="000027F0"/>
    <w:rsid w:val="00002A59"/>
    <w:rsid w:val="00002E63"/>
    <w:rsid w:val="0000472D"/>
    <w:rsid w:val="00004FE8"/>
    <w:rsid w:val="00005074"/>
    <w:rsid w:val="000071C8"/>
    <w:rsid w:val="000074BA"/>
    <w:rsid w:val="000106A4"/>
    <w:rsid w:val="00010EBC"/>
    <w:rsid w:val="000115C2"/>
    <w:rsid w:val="00011D01"/>
    <w:rsid w:val="00012268"/>
    <w:rsid w:val="00012D26"/>
    <w:rsid w:val="000130BB"/>
    <w:rsid w:val="000134A7"/>
    <w:rsid w:val="000134D5"/>
    <w:rsid w:val="000135B2"/>
    <w:rsid w:val="00013CEA"/>
    <w:rsid w:val="00014FBF"/>
    <w:rsid w:val="00015AEE"/>
    <w:rsid w:val="000162BD"/>
    <w:rsid w:val="00016563"/>
    <w:rsid w:val="0001764E"/>
    <w:rsid w:val="00017E77"/>
    <w:rsid w:val="00020C85"/>
    <w:rsid w:val="0002106D"/>
    <w:rsid w:val="0002107F"/>
    <w:rsid w:val="00021220"/>
    <w:rsid w:val="00021390"/>
    <w:rsid w:val="00021AC2"/>
    <w:rsid w:val="00022721"/>
    <w:rsid w:val="00022D66"/>
    <w:rsid w:val="0002303A"/>
    <w:rsid w:val="000233DC"/>
    <w:rsid w:val="00023669"/>
    <w:rsid w:val="00023880"/>
    <w:rsid w:val="000239A9"/>
    <w:rsid w:val="00024416"/>
    <w:rsid w:val="0002490A"/>
    <w:rsid w:val="00024945"/>
    <w:rsid w:val="000249C2"/>
    <w:rsid w:val="00024F4E"/>
    <w:rsid w:val="00026003"/>
    <w:rsid w:val="000260D2"/>
    <w:rsid w:val="00027025"/>
    <w:rsid w:val="00027157"/>
    <w:rsid w:val="000272A7"/>
    <w:rsid w:val="00027E5E"/>
    <w:rsid w:val="00027EA0"/>
    <w:rsid w:val="000305E7"/>
    <w:rsid w:val="0003109C"/>
    <w:rsid w:val="000311A7"/>
    <w:rsid w:val="0003169E"/>
    <w:rsid w:val="00031C35"/>
    <w:rsid w:val="00031C37"/>
    <w:rsid w:val="00031E5D"/>
    <w:rsid w:val="00032C9A"/>
    <w:rsid w:val="00032FA7"/>
    <w:rsid w:val="00033785"/>
    <w:rsid w:val="00033A52"/>
    <w:rsid w:val="00033C74"/>
    <w:rsid w:val="00034905"/>
    <w:rsid w:val="00034AFB"/>
    <w:rsid w:val="00034BC2"/>
    <w:rsid w:val="000360D3"/>
    <w:rsid w:val="00036A8C"/>
    <w:rsid w:val="00036BA2"/>
    <w:rsid w:val="00036D7F"/>
    <w:rsid w:val="00037CFB"/>
    <w:rsid w:val="0004027B"/>
    <w:rsid w:val="00040CCE"/>
    <w:rsid w:val="000412F3"/>
    <w:rsid w:val="00041C70"/>
    <w:rsid w:val="00041CCB"/>
    <w:rsid w:val="00041E72"/>
    <w:rsid w:val="000441C0"/>
    <w:rsid w:val="000443BA"/>
    <w:rsid w:val="00045165"/>
    <w:rsid w:val="000451B7"/>
    <w:rsid w:val="000453E9"/>
    <w:rsid w:val="000454F9"/>
    <w:rsid w:val="00045512"/>
    <w:rsid w:val="00045749"/>
    <w:rsid w:val="0004582E"/>
    <w:rsid w:val="00045AE5"/>
    <w:rsid w:val="00045C8D"/>
    <w:rsid w:val="00046ACD"/>
    <w:rsid w:val="00046AD9"/>
    <w:rsid w:val="000477DF"/>
    <w:rsid w:val="0004799A"/>
    <w:rsid w:val="00047B97"/>
    <w:rsid w:val="00050298"/>
    <w:rsid w:val="000507DF"/>
    <w:rsid w:val="000507E2"/>
    <w:rsid w:val="00050945"/>
    <w:rsid w:val="00051A32"/>
    <w:rsid w:val="00051DCC"/>
    <w:rsid w:val="00052D42"/>
    <w:rsid w:val="00053107"/>
    <w:rsid w:val="0005324F"/>
    <w:rsid w:val="000535A8"/>
    <w:rsid w:val="0005373E"/>
    <w:rsid w:val="000537CC"/>
    <w:rsid w:val="0005411A"/>
    <w:rsid w:val="00054AC5"/>
    <w:rsid w:val="00055560"/>
    <w:rsid w:val="00055890"/>
    <w:rsid w:val="0005589B"/>
    <w:rsid w:val="000558AE"/>
    <w:rsid w:val="00055D07"/>
    <w:rsid w:val="000560E8"/>
    <w:rsid w:val="000567C0"/>
    <w:rsid w:val="00056D79"/>
    <w:rsid w:val="000571DB"/>
    <w:rsid w:val="00057295"/>
    <w:rsid w:val="00057B28"/>
    <w:rsid w:val="00057E3B"/>
    <w:rsid w:val="00060AEB"/>
    <w:rsid w:val="00060DC7"/>
    <w:rsid w:val="0006111A"/>
    <w:rsid w:val="00061F44"/>
    <w:rsid w:val="00062323"/>
    <w:rsid w:val="00062DDF"/>
    <w:rsid w:val="0006414F"/>
    <w:rsid w:val="00064969"/>
    <w:rsid w:val="00064B49"/>
    <w:rsid w:val="00064D19"/>
    <w:rsid w:val="00065666"/>
    <w:rsid w:val="00065BA3"/>
    <w:rsid w:val="00065EA9"/>
    <w:rsid w:val="000665A4"/>
    <w:rsid w:val="000666EE"/>
    <w:rsid w:val="00066F7A"/>
    <w:rsid w:val="000670B3"/>
    <w:rsid w:val="00067A07"/>
    <w:rsid w:val="00067D33"/>
    <w:rsid w:val="000708AF"/>
    <w:rsid w:val="000716CA"/>
    <w:rsid w:val="000717C0"/>
    <w:rsid w:val="0007214E"/>
    <w:rsid w:val="00072777"/>
    <w:rsid w:val="000728B3"/>
    <w:rsid w:val="00072FAB"/>
    <w:rsid w:val="000735BB"/>
    <w:rsid w:val="00073610"/>
    <w:rsid w:val="00073C25"/>
    <w:rsid w:val="00073EE2"/>
    <w:rsid w:val="00073F9B"/>
    <w:rsid w:val="00074385"/>
    <w:rsid w:val="0007458B"/>
    <w:rsid w:val="0007459D"/>
    <w:rsid w:val="00074E67"/>
    <w:rsid w:val="00075051"/>
    <w:rsid w:val="000755D5"/>
    <w:rsid w:val="00075A18"/>
    <w:rsid w:val="00075A92"/>
    <w:rsid w:val="00076822"/>
    <w:rsid w:val="00076E8C"/>
    <w:rsid w:val="00077B56"/>
    <w:rsid w:val="00077F1B"/>
    <w:rsid w:val="00080060"/>
    <w:rsid w:val="00080B6D"/>
    <w:rsid w:val="00081795"/>
    <w:rsid w:val="000819FC"/>
    <w:rsid w:val="00081D45"/>
    <w:rsid w:val="00081F11"/>
    <w:rsid w:val="0008236E"/>
    <w:rsid w:val="000823FD"/>
    <w:rsid w:val="00082982"/>
    <w:rsid w:val="00082A4C"/>
    <w:rsid w:val="00082B18"/>
    <w:rsid w:val="00082FBB"/>
    <w:rsid w:val="000830CB"/>
    <w:rsid w:val="000835A5"/>
    <w:rsid w:val="000837F4"/>
    <w:rsid w:val="00083843"/>
    <w:rsid w:val="0008400D"/>
    <w:rsid w:val="00084814"/>
    <w:rsid w:val="00084C58"/>
    <w:rsid w:val="0008527E"/>
    <w:rsid w:val="00085342"/>
    <w:rsid w:val="000853F6"/>
    <w:rsid w:val="000854E4"/>
    <w:rsid w:val="00085A12"/>
    <w:rsid w:val="0008644D"/>
    <w:rsid w:val="0008651F"/>
    <w:rsid w:val="00086522"/>
    <w:rsid w:val="000868CA"/>
    <w:rsid w:val="000868D2"/>
    <w:rsid w:val="00086FAD"/>
    <w:rsid w:val="0008727C"/>
    <w:rsid w:val="00090E9F"/>
    <w:rsid w:val="0009107D"/>
    <w:rsid w:val="00091317"/>
    <w:rsid w:val="000914CD"/>
    <w:rsid w:val="000917E2"/>
    <w:rsid w:val="00091912"/>
    <w:rsid w:val="000919F8"/>
    <w:rsid w:val="00092045"/>
    <w:rsid w:val="00092283"/>
    <w:rsid w:val="00093340"/>
    <w:rsid w:val="0009434F"/>
    <w:rsid w:val="0009466B"/>
    <w:rsid w:val="0009471A"/>
    <w:rsid w:val="00094DFE"/>
    <w:rsid w:val="00094EA0"/>
    <w:rsid w:val="00095706"/>
    <w:rsid w:val="0009584C"/>
    <w:rsid w:val="00095A10"/>
    <w:rsid w:val="00095D3F"/>
    <w:rsid w:val="00095E96"/>
    <w:rsid w:val="00095F23"/>
    <w:rsid w:val="00096396"/>
    <w:rsid w:val="000965BD"/>
    <w:rsid w:val="00096881"/>
    <w:rsid w:val="000969CE"/>
    <w:rsid w:val="00097033"/>
    <w:rsid w:val="00097640"/>
    <w:rsid w:val="00097BA5"/>
    <w:rsid w:val="00097D53"/>
    <w:rsid w:val="00097DC2"/>
    <w:rsid w:val="00097DEB"/>
    <w:rsid w:val="000A10A7"/>
    <w:rsid w:val="000A15B0"/>
    <w:rsid w:val="000A1660"/>
    <w:rsid w:val="000A1803"/>
    <w:rsid w:val="000A20BB"/>
    <w:rsid w:val="000A2588"/>
    <w:rsid w:val="000A26B1"/>
    <w:rsid w:val="000A2975"/>
    <w:rsid w:val="000A2F45"/>
    <w:rsid w:val="000A30D0"/>
    <w:rsid w:val="000A31F9"/>
    <w:rsid w:val="000A3CCC"/>
    <w:rsid w:val="000A4331"/>
    <w:rsid w:val="000A4DF9"/>
    <w:rsid w:val="000A576D"/>
    <w:rsid w:val="000A60E7"/>
    <w:rsid w:val="000A6141"/>
    <w:rsid w:val="000A6371"/>
    <w:rsid w:val="000A6712"/>
    <w:rsid w:val="000A74FD"/>
    <w:rsid w:val="000A7597"/>
    <w:rsid w:val="000A7913"/>
    <w:rsid w:val="000B06B0"/>
    <w:rsid w:val="000B0AE3"/>
    <w:rsid w:val="000B10F9"/>
    <w:rsid w:val="000B1159"/>
    <w:rsid w:val="000B1235"/>
    <w:rsid w:val="000B1510"/>
    <w:rsid w:val="000B17E4"/>
    <w:rsid w:val="000B1FF0"/>
    <w:rsid w:val="000B34A1"/>
    <w:rsid w:val="000B38F9"/>
    <w:rsid w:val="000B404C"/>
    <w:rsid w:val="000B418D"/>
    <w:rsid w:val="000B5026"/>
    <w:rsid w:val="000B5DB4"/>
    <w:rsid w:val="000B5F9D"/>
    <w:rsid w:val="000B64E7"/>
    <w:rsid w:val="000B68BE"/>
    <w:rsid w:val="000B771F"/>
    <w:rsid w:val="000B7932"/>
    <w:rsid w:val="000C052E"/>
    <w:rsid w:val="000C0755"/>
    <w:rsid w:val="000C0FE5"/>
    <w:rsid w:val="000C1085"/>
    <w:rsid w:val="000C11E6"/>
    <w:rsid w:val="000C17A5"/>
    <w:rsid w:val="000C1F13"/>
    <w:rsid w:val="000C23E1"/>
    <w:rsid w:val="000C2B1B"/>
    <w:rsid w:val="000C2C6D"/>
    <w:rsid w:val="000C2C84"/>
    <w:rsid w:val="000C3051"/>
    <w:rsid w:val="000C3AAC"/>
    <w:rsid w:val="000C3C3C"/>
    <w:rsid w:val="000C4379"/>
    <w:rsid w:val="000C46CA"/>
    <w:rsid w:val="000C5205"/>
    <w:rsid w:val="000C55BA"/>
    <w:rsid w:val="000C584E"/>
    <w:rsid w:val="000C69E4"/>
    <w:rsid w:val="000C6C48"/>
    <w:rsid w:val="000C7281"/>
    <w:rsid w:val="000C7349"/>
    <w:rsid w:val="000D0068"/>
    <w:rsid w:val="000D0434"/>
    <w:rsid w:val="000D06C1"/>
    <w:rsid w:val="000D09E7"/>
    <w:rsid w:val="000D1B83"/>
    <w:rsid w:val="000D2B6E"/>
    <w:rsid w:val="000D2BB3"/>
    <w:rsid w:val="000D2CDD"/>
    <w:rsid w:val="000D31A7"/>
    <w:rsid w:val="000D36D9"/>
    <w:rsid w:val="000D37B3"/>
    <w:rsid w:val="000D4159"/>
    <w:rsid w:val="000D4541"/>
    <w:rsid w:val="000D45C0"/>
    <w:rsid w:val="000D4C35"/>
    <w:rsid w:val="000D5AF9"/>
    <w:rsid w:val="000D66C2"/>
    <w:rsid w:val="000D6B11"/>
    <w:rsid w:val="000D6E7E"/>
    <w:rsid w:val="000D7870"/>
    <w:rsid w:val="000D7D01"/>
    <w:rsid w:val="000E0097"/>
    <w:rsid w:val="000E045C"/>
    <w:rsid w:val="000E0504"/>
    <w:rsid w:val="000E069D"/>
    <w:rsid w:val="000E18D3"/>
    <w:rsid w:val="000E1984"/>
    <w:rsid w:val="000E1C04"/>
    <w:rsid w:val="000E1DC4"/>
    <w:rsid w:val="000E2207"/>
    <w:rsid w:val="000E24E1"/>
    <w:rsid w:val="000E276F"/>
    <w:rsid w:val="000E339D"/>
    <w:rsid w:val="000E3E82"/>
    <w:rsid w:val="000E4654"/>
    <w:rsid w:val="000E474A"/>
    <w:rsid w:val="000E48F1"/>
    <w:rsid w:val="000E4A37"/>
    <w:rsid w:val="000E62BC"/>
    <w:rsid w:val="000E64C5"/>
    <w:rsid w:val="000E66C7"/>
    <w:rsid w:val="000E6719"/>
    <w:rsid w:val="000E7A72"/>
    <w:rsid w:val="000F0079"/>
    <w:rsid w:val="000F0DA5"/>
    <w:rsid w:val="000F0F46"/>
    <w:rsid w:val="000F19DC"/>
    <w:rsid w:val="000F2354"/>
    <w:rsid w:val="000F23A8"/>
    <w:rsid w:val="000F266B"/>
    <w:rsid w:val="000F2B73"/>
    <w:rsid w:val="000F35BE"/>
    <w:rsid w:val="000F37A7"/>
    <w:rsid w:val="000F4318"/>
    <w:rsid w:val="000F44EA"/>
    <w:rsid w:val="000F4929"/>
    <w:rsid w:val="000F52FF"/>
    <w:rsid w:val="000F683B"/>
    <w:rsid w:val="000F6A51"/>
    <w:rsid w:val="000F6C17"/>
    <w:rsid w:val="000F6ECC"/>
    <w:rsid w:val="000F6F1E"/>
    <w:rsid w:val="000F72FB"/>
    <w:rsid w:val="00100C60"/>
    <w:rsid w:val="001018DF"/>
    <w:rsid w:val="00101F09"/>
    <w:rsid w:val="00102410"/>
    <w:rsid w:val="00102C84"/>
    <w:rsid w:val="00102F45"/>
    <w:rsid w:val="001030E6"/>
    <w:rsid w:val="0010381F"/>
    <w:rsid w:val="00103CEC"/>
    <w:rsid w:val="00104A26"/>
    <w:rsid w:val="00105850"/>
    <w:rsid w:val="00106AB1"/>
    <w:rsid w:val="00107071"/>
    <w:rsid w:val="001075D5"/>
    <w:rsid w:val="00107A2D"/>
    <w:rsid w:val="00107A3F"/>
    <w:rsid w:val="00107D08"/>
    <w:rsid w:val="001105CF"/>
    <w:rsid w:val="00110F2A"/>
    <w:rsid w:val="00110FAE"/>
    <w:rsid w:val="001112E0"/>
    <w:rsid w:val="001117BD"/>
    <w:rsid w:val="00111ABC"/>
    <w:rsid w:val="00113721"/>
    <w:rsid w:val="0011374E"/>
    <w:rsid w:val="00114125"/>
    <w:rsid w:val="00114A87"/>
    <w:rsid w:val="00116849"/>
    <w:rsid w:val="0011730D"/>
    <w:rsid w:val="0011745D"/>
    <w:rsid w:val="001175CB"/>
    <w:rsid w:val="00117A7B"/>
    <w:rsid w:val="00120416"/>
    <w:rsid w:val="00121284"/>
    <w:rsid w:val="00121470"/>
    <w:rsid w:val="00121F65"/>
    <w:rsid w:val="00121F70"/>
    <w:rsid w:val="001223AB"/>
    <w:rsid w:val="00122850"/>
    <w:rsid w:val="001231FC"/>
    <w:rsid w:val="001243F0"/>
    <w:rsid w:val="00124AD0"/>
    <w:rsid w:val="00124CAA"/>
    <w:rsid w:val="00124CCC"/>
    <w:rsid w:val="00124DE4"/>
    <w:rsid w:val="001257A5"/>
    <w:rsid w:val="00125E7E"/>
    <w:rsid w:val="001267BB"/>
    <w:rsid w:val="0012684D"/>
    <w:rsid w:val="00127727"/>
    <w:rsid w:val="00130132"/>
    <w:rsid w:val="00130140"/>
    <w:rsid w:val="0013051F"/>
    <w:rsid w:val="001308F5"/>
    <w:rsid w:val="00130E49"/>
    <w:rsid w:val="00130EED"/>
    <w:rsid w:val="00131918"/>
    <w:rsid w:val="00131ACE"/>
    <w:rsid w:val="00131CE2"/>
    <w:rsid w:val="00131EB4"/>
    <w:rsid w:val="001320F5"/>
    <w:rsid w:val="00132A73"/>
    <w:rsid w:val="00132AF4"/>
    <w:rsid w:val="00134237"/>
    <w:rsid w:val="001353E4"/>
    <w:rsid w:val="00135438"/>
    <w:rsid w:val="001357ED"/>
    <w:rsid w:val="00135942"/>
    <w:rsid w:val="00135CDD"/>
    <w:rsid w:val="00135DBC"/>
    <w:rsid w:val="001361C0"/>
    <w:rsid w:val="0013698D"/>
    <w:rsid w:val="00136DA2"/>
    <w:rsid w:val="00136F0F"/>
    <w:rsid w:val="001375D2"/>
    <w:rsid w:val="00137B48"/>
    <w:rsid w:val="00137E28"/>
    <w:rsid w:val="0014093B"/>
    <w:rsid w:val="00141131"/>
    <w:rsid w:val="001411D3"/>
    <w:rsid w:val="00141B16"/>
    <w:rsid w:val="001434AC"/>
    <w:rsid w:val="001447E6"/>
    <w:rsid w:val="001450BC"/>
    <w:rsid w:val="0014564C"/>
    <w:rsid w:val="001456A3"/>
    <w:rsid w:val="00145C4F"/>
    <w:rsid w:val="0014656B"/>
    <w:rsid w:val="00146888"/>
    <w:rsid w:val="00146DF7"/>
    <w:rsid w:val="00147E1A"/>
    <w:rsid w:val="0015005C"/>
    <w:rsid w:val="0015006A"/>
    <w:rsid w:val="001504B0"/>
    <w:rsid w:val="00150D61"/>
    <w:rsid w:val="001514FB"/>
    <w:rsid w:val="0015183B"/>
    <w:rsid w:val="00151D85"/>
    <w:rsid w:val="00151E17"/>
    <w:rsid w:val="00152196"/>
    <w:rsid w:val="00153940"/>
    <w:rsid w:val="00154564"/>
    <w:rsid w:val="00154AAB"/>
    <w:rsid w:val="00154F9C"/>
    <w:rsid w:val="00154FD2"/>
    <w:rsid w:val="00155BAF"/>
    <w:rsid w:val="00155C57"/>
    <w:rsid w:val="00155D90"/>
    <w:rsid w:val="00156764"/>
    <w:rsid w:val="001578C1"/>
    <w:rsid w:val="00157C21"/>
    <w:rsid w:val="00157F7E"/>
    <w:rsid w:val="00160321"/>
    <w:rsid w:val="001609B7"/>
    <w:rsid w:val="00161251"/>
    <w:rsid w:val="0016149E"/>
    <w:rsid w:val="00161A42"/>
    <w:rsid w:val="001625DE"/>
    <w:rsid w:val="00162C9B"/>
    <w:rsid w:val="00162F29"/>
    <w:rsid w:val="00163170"/>
    <w:rsid w:val="001634E3"/>
    <w:rsid w:val="001649EB"/>
    <w:rsid w:val="00164FC6"/>
    <w:rsid w:val="001659D0"/>
    <w:rsid w:val="00166203"/>
    <w:rsid w:val="001662F1"/>
    <w:rsid w:val="001662F6"/>
    <w:rsid w:val="00166E37"/>
    <w:rsid w:val="001673DF"/>
    <w:rsid w:val="001678C0"/>
    <w:rsid w:val="00167FA8"/>
    <w:rsid w:val="00171213"/>
    <w:rsid w:val="001714A2"/>
    <w:rsid w:val="00171585"/>
    <w:rsid w:val="00171E39"/>
    <w:rsid w:val="00171E3B"/>
    <w:rsid w:val="00172543"/>
    <w:rsid w:val="001726F7"/>
    <w:rsid w:val="001728AB"/>
    <w:rsid w:val="00172DEC"/>
    <w:rsid w:val="00172FA7"/>
    <w:rsid w:val="0017323D"/>
    <w:rsid w:val="00173515"/>
    <w:rsid w:val="0017394D"/>
    <w:rsid w:val="00173C65"/>
    <w:rsid w:val="00173FF9"/>
    <w:rsid w:val="0017429F"/>
    <w:rsid w:val="001748B0"/>
    <w:rsid w:val="00174975"/>
    <w:rsid w:val="00174B03"/>
    <w:rsid w:val="00174C9E"/>
    <w:rsid w:val="00177280"/>
    <w:rsid w:val="00177A9B"/>
    <w:rsid w:val="00177C16"/>
    <w:rsid w:val="00177D7F"/>
    <w:rsid w:val="00177ECF"/>
    <w:rsid w:val="0018048E"/>
    <w:rsid w:val="0018060F"/>
    <w:rsid w:val="001820E5"/>
    <w:rsid w:val="001827BD"/>
    <w:rsid w:val="00182AFF"/>
    <w:rsid w:val="00182F40"/>
    <w:rsid w:val="0018307C"/>
    <w:rsid w:val="00183099"/>
    <w:rsid w:val="00183600"/>
    <w:rsid w:val="00183608"/>
    <w:rsid w:val="001837C9"/>
    <w:rsid w:val="00183E46"/>
    <w:rsid w:val="0018454E"/>
    <w:rsid w:val="0018465D"/>
    <w:rsid w:val="0018481B"/>
    <w:rsid w:val="00184A9F"/>
    <w:rsid w:val="00184EDD"/>
    <w:rsid w:val="001861B9"/>
    <w:rsid w:val="001864E8"/>
    <w:rsid w:val="001868F5"/>
    <w:rsid w:val="00186999"/>
    <w:rsid w:val="00186CC7"/>
    <w:rsid w:val="00187B36"/>
    <w:rsid w:val="00187E62"/>
    <w:rsid w:val="00187EA3"/>
    <w:rsid w:val="001904A4"/>
    <w:rsid w:val="0019054B"/>
    <w:rsid w:val="001908C3"/>
    <w:rsid w:val="00190DF6"/>
    <w:rsid w:val="00190E44"/>
    <w:rsid w:val="00191215"/>
    <w:rsid w:val="001914B4"/>
    <w:rsid w:val="001915D9"/>
    <w:rsid w:val="00191AED"/>
    <w:rsid w:val="00192A70"/>
    <w:rsid w:val="00192BB1"/>
    <w:rsid w:val="00192F40"/>
    <w:rsid w:val="00193505"/>
    <w:rsid w:val="00193640"/>
    <w:rsid w:val="00193A37"/>
    <w:rsid w:val="00193EE7"/>
    <w:rsid w:val="00194503"/>
    <w:rsid w:val="00194AA1"/>
    <w:rsid w:val="0019522D"/>
    <w:rsid w:val="001963BD"/>
    <w:rsid w:val="00196C64"/>
    <w:rsid w:val="00196ED0"/>
    <w:rsid w:val="001979C9"/>
    <w:rsid w:val="00197DA1"/>
    <w:rsid w:val="00197DD5"/>
    <w:rsid w:val="001A0D09"/>
    <w:rsid w:val="001A1142"/>
    <w:rsid w:val="001A1598"/>
    <w:rsid w:val="001A190E"/>
    <w:rsid w:val="001A29F2"/>
    <w:rsid w:val="001A2A9B"/>
    <w:rsid w:val="001A2AB5"/>
    <w:rsid w:val="001A321E"/>
    <w:rsid w:val="001A37B9"/>
    <w:rsid w:val="001A3C52"/>
    <w:rsid w:val="001A4895"/>
    <w:rsid w:val="001A4B72"/>
    <w:rsid w:val="001A51AC"/>
    <w:rsid w:val="001A5A4A"/>
    <w:rsid w:val="001A6131"/>
    <w:rsid w:val="001A6B01"/>
    <w:rsid w:val="001A71C3"/>
    <w:rsid w:val="001A73CA"/>
    <w:rsid w:val="001A7403"/>
    <w:rsid w:val="001A795E"/>
    <w:rsid w:val="001A7FA8"/>
    <w:rsid w:val="001B0236"/>
    <w:rsid w:val="001B02F8"/>
    <w:rsid w:val="001B07EA"/>
    <w:rsid w:val="001B086B"/>
    <w:rsid w:val="001B08F8"/>
    <w:rsid w:val="001B0BED"/>
    <w:rsid w:val="001B0D11"/>
    <w:rsid w:val="001B1307"/>
    <w:rsid w:val="001B1507"/>
    <w:rsid w:val="001B2860"/>
    <w:rsid w:val="001B2AF0"/>
    <w:rsid w:val="001B39D6"/>
    <w:rsid w:val="001B4917"/>
    <w:rsid w:val="001B4B60"/>
    <w:rsid w:val="001B5950"/>
    <w:rsid w:val="001B69D1"/>
    <w:rsid w:val="001B6EE1"/>
    <w:rsid w:val="001C0877"/>
    <w:rsid w:val="001C09BC"/>
    <w:rsid w:val="001C0D62"/>
    <w:rsid w:val="001C10EE"/>
    <w:rsid w:val="001C1303"/>
    <w:rsid w:val="001C17DE"/>
    <w:rsid w:val="001C2572"/>
    <w:rsid w:val="001C2ABE"/>
    <w:rsid w:val="001C3870"/>
    <w:rsid w:val="001C418B"/>
    <w:rsid w:val="001C4ACE"/>
    <w:rsid w:val="001C594A"/>
    <w:rsid w:val="001C5BBF"/>
    <w:rsid w:val="001C5CAB"/>
    <w:rsid w:val="001C5E24"/>
    <w:rsid w:val="001C706C"/>
    <w:rsid w:val="001C71C2"/>
    <w:rsid w:val="001D0335"/>
    <w:rsid w:val="001D0533"/>
    <w:rsid w:val="001D053B"/>
    <w:rsid w:val="001D0A34"/>
    <w:rsid w:val="001D0C3B"/>
    <w:rsid w:val="001D0E1D"/>
    <w:rsid w:val="001D1400"/>
    <w:rsid w:val="001D166F"/>
    <w:rsid w:val="001D174F"/>
    <w:rsid w:val="001D1B4D"/>
    <w:rsid w:val="001D1E31"/>
    <w:rsid w:val="001D2ADA"/>
    <w:rsid w:val="001D3B60"/>
    <w:rsid w:val="001D4383"/>
    <w:rsid w:val="001D46D7"/>
    <w:rsid w:val="001D4E00"/>
    <w:rsid w:val="001D5091"/>
    <w:rsid w:val="001D51D5"/>
    <w:rsid w:val="001D5292"/>
    <w:rsid w:val="001D5661"/>
    <w:rsid w:val="001D57D6"/>
    <w:rsid w:val="001D5C1F"/>
    <w:rsid w:val="001D5D25"/>
    <w:rsid w:val="001D625E"/>
    <w:rsid w:val="001D62F6"/>
    <w:rsid w:val="001D643B"/>
    <w:rsid w:val="001D6CE5"/>
    <w:rsid w:val="001D746D"/>
    <w:rsid w:val="001D7759"/>
    <w:rsid w:val="001D7981"/>
    <w:rsid w:val="001D7CCF"/>
    <w:rsid w:val="001D7EBD"/>
    <w:rsid w:val="001E0D33"/>
    <w:rsid w:val="001E208B"/>
    <w:rsid w:val="001E2279"/>
    <w:rsid w:val="001E23DF"/>
    <w:rsid w:val="001E2612"/>
    <w:rsid w:val="001E297A"/>
    <w:rsid w:val="001E2C2E"/>
    <w:rsid w:val="001E3088"/>
    <w:rsid w:val="001E3966"/>
    <w:rsid w:val="001E3ED7"/>
    <w:rsid w:val="001E470E"/>
    <w:rsid w:val="001E4A33"/>
    <w:rsid w:val="001E564B"/>
    <w:rsid w:val="001E6810"/>
    <w:rsid w:val="001E78EB"/>
    <w:rsid w:val="001F088C"/>
    <w:rsid w:val="001F0B20"/>
    <w:rsid w:val="001F0C09"/>
    <w:rsid w:val="001F11F5"/>
    <w:rsid w:val="001F183D"/>
    <w:rsid w:val="001F2EAC"/>
    <w:rsid w:val="001F3092"/>
    <w:rsid w:val="001F312A"/>
    <w:rsid w:val="001F38C2"/>
    <w:rsid w:val="001F41D6"/>
    <w:rsid w:val="001F42D2"/>
    <w:rsid w:val="001F452B"/>
    <w:rsid w:val="001F4B48"/>
    <w:rsid w:val="001F51AE"/>
    <w:rsid w:val="001F5C4F"/>
    <w:rsid w:val="001F5DC0"/>
    <w:rsid w:val="001F60CA"/>
    <w:rsid w:val="001F6113"/>
    <w:rsid w:val="001F70C4"/>
    <w:rsid w:val="001F73F6"/>
    <w:rsid w:val="001F7716"/>
    <w:rsid w:val="001F7846"/>
    <w:rsid w:val="001F7950"/>
    <w:rsid w:val="001F7D43"/>
    <w:rsid w:val="00200051"/>
    <w:rsid w:val="0020011E"/>
    <w:rsid w:val="002005D1"/>
    <w:rsid w:val="00200945"/>
    <w:rsid w:val="00200E05"/>
    <w:rsid w:val="00200EB5"/>
    <w:rsid w:val="002014D1"/>
    <w:rsid w:val="00201949"/>
    <w:rsid w:val="00201BA3"/>
    <w:rsid w:val="00202812"/>
    <w:rsid w:val="00202FF6"/>
    <w:rsid w:val="00203160"/>
    <w:rsid w:val="002033DA"/>
    <w:rsid w:val="00203491"/>
    <w:rsid w:val="00203930"/>
    <w:rsid w:val="00203A78"/>
    <w:rsid w:val="002048A6"/>
    <w:rsid w:val="002048ED"/>
    <w:rsid w:val="00204BDE"/>
    <w:rsid w:val="00205B8D"/>
    <w:rsid w:val="002064BC"/>
    <w:rsid w:val="00206EED"/>
    <w:rsid w:val="00207300"/>
    <w:rsid w:val="0020733D"/>
    <w:rsid w:val="002074B8"/>
    <w:rsid w:val="0020770F"/>
    <w:rsid w:val="00207744"/>
    <w:rsid w:val="00207760"/>
    <w:rsid w:val="00207F89"/>
    <w:rsid w:val="00210852"/>
    <w:rsid w:val="00210EE4"/>
    <w:rsid w:val="00211219"/>
    <w:rsid w:val="00211693"/>
    <w:rsid w:val="0021208A"/>
    <w:rsid w:val="00213038"/>
    <w:rsid w:val="002138A0"/>
    <w:rsid w:val="00213D51"/>
    <w:rsid w:val="0021425E"/>
    <w:rsid w:val="002143A2"/>
    <w:rsid w:val="0021456A"/>
    <w:rsid w:val="00214DE9"/>
    <w:rsid w:val="0021539E"/>
    <w:rsid w:val="00215480"/>
    <w:rsid w:val="002155E1"/>
    <w:rsid w:val="002157B6"/>
    <w:rsid w:val="0021617B"/>
    <w:rsid w:val="0021636C"/>
    <w:rsid w:val="00217A67"/>
    <w:rsid w:val="0022174D"/>
    <w:rsid w:val="002217A6"/>
    <w:rsid w:val="00222488"/>
    <w:rsid w:val="002225BE"/>
    <w:rsid w:val="00222E69"/>
    <w:rsid w:val="00222F24"/>
    <w:rsid w:val="002233F1"/>
    <w:rsid w:val="00224AE1"/>
    <w:rsid w:val="00225469"/>
    <w:rsid w:val="0022615D"/>
    <w:rsid w:val="002262CC"/>
    <w:rsid w:val="002266A6"/>
    <w:rsid w:val="00226792"/>
    <w:rsid w:val="00226FC8"/>
    <w:rsid w:val="00227825"/>
    <w:rsid w:val="002279DD"/>
    <w:rsid w:val="002304D4"/>
    <w:rsid w:val="00230518"/>
    <w:rsid w:val="00230571"/>
    <w:rsid w:val="00231FF0"/>
    <w:rsid w:val="0023205B"/>
    <w:rsid w:val="00232532"/>
    <w:rsid w:val="00232820"/>
    <w:rsid w:val="0023327A"/>
    <w:rsid w:val="00233405"/>
    <w:rsid w:val="002338A2"/>
    <w:rsid w:val="002343D1"/>
    <w:rsid w:val="00235029"/>
    <w:rsid w:val="00236E75"/>
    <w:rsid w:val="002372C9"/>
    <w:rsid w:val="0023741E"/>
    <w:rsid w:val="00237BB0"/>
    <w:rsid w:val="002400C1"/>
    <w:rsid w:val="002402D4"/>
    <w:rsid w:val="00240B5C"/>
    <w:rsid w:val="00242034"/>
    <w:rsid w:val="0024237F"/>
    <w:rsid w:val="002423F8"/>
    <w:rsid w:val="00242462"/>
    <w:rsid w:val="002428D1"/>
    <w:rsid w:val="002435F7"/>
    <w:rsid w:val="002436DA"/>
    <w:rsid w:val="00243C7C"/>
    <w:rsid w:val="00243D5A"/>
    <w:rsid w:val="00243E60"/>
    <w:rsid w:val="002448E2"/>
    <w:rsid w:val="00245259"/>
    <w:rsid w:val="002452B5"/>
    <w:rsid w:val="00245801"/>
    <w:rsid w:val="0024596C"/>
    <w:rsid w:val="00245C14"/>
    <w:rsid w:val="00246025"/>
    <w:rsid w:val="002460BC"/>
    <w:rsid w:val="0024617C"/>
    <w:rsid w:val="0024625C"/>
    <w:rsid w:val="002462D5"/>
    <w:rsid w:val="00246712"/>
    <w:rsid w:val="00246D7A"/>
    <w:rsid w:val="002505BE"/>
    <w:rsid w:val="002506A9"/>
    <w:rsid w:val="00250F8E"/>
    <w:rsid w:val="0025101E"/>
    <w:rsid w:val="002515F9"/>
    <w:rsid w:val="00252319"/>
    <w:rsid w:val="002533C1"/>
    <w:rsid w:val="00253D7B"/>
    <w:rsid w:val="00254AC4"/>
    <w:rsid w:val="0025513E"/>
    <w:rsid w:val="002551D3"/>
    <w:rsid w:val="0025536C"/>
    <w:rsid w:val="00255B22"/>
    <w:rsid w:val="00255C44"/>
    <w:rsid w:val="00256493"/>
    <w:rsid w:val="002564CE"/>
    <w:rsid w:val="00257015"/>
    <w:rsid w:val="00257D0B"/>
    <w:rsid w:val="00260A0E"/>
    <w:rsid w:val="00260CDD"/>
    <w:rsid w:val="00260D45"/>
    <w:rsid w:val="00260E2C"/>
    <w:rsid w:val="00260F01"/>
    <w:rsid w:val="00261597"/>
    <w:rsid w:val="0026260D"/>
    <w:rsid w:val="00263599"/>
    <w:rsid w:val="00263B36"/>
    <w:rsid w:val="00264435"/>
    <w:rsid w:val="002646E0"/>
    <w:rsid w:val="00264BB6"/>
    <w:rsid w:val="00265FCD"/>
    <w:rsid w:val="00266269"/>
    <w:rsid w:val="002662ED"/>
    <w:rsid w:val="00266780"/>
    <w:rsid w:val="00266BDF"/>
    <w:rsid w:val="00267D09"/>
    <w:rsid w:val="00270A0A"/>
    <w:rsid w:val="00270A99"/>
    <w:rsid w:val="00272640"/>
    <w:rsid w:val="0027266B"/>
    <w:rsid w:val="0027273D"/>
    <w:rsid w:val="00273413"/>
    <w:rsid w:val="0027420B"/>
    <w:rsid w:val="002743FF"/>
    <w:rsid w:val="00275A52"/>
    <w:rsid w:val="00275F07"/>
    <w:rsid w:val="00275F6B"/>
    <w:rsid w:val="00276017"/>
    <w:rsid w:val="00276216"/>
    <w:rsid w:val="00276729"/>
    <w:rsid w:val="00276885"/>
    <w:rsid w:val="002775F5"/>
    <w:rsid w:val="00277881"/>
    <w:rsid w:val="00280408"/>
    <w:rsid w:val="0028088F"/>
    <w:rsid w:val="00280E32"/>
    <w:rsid w:val="002812D6"/>
    <w:rsid w:val="00281831"/>
    <w:rsid w:val="0028194A"/>
    <w:rsid w:val="00281F5F"/>
    <w:rsid w:val="00282484"/>
    <w:rsid w:val="00283FC0"/>
    <w:rsid w:val="00285093"/>
    <w:rsid w:val="00285121"/>
    <w:rsid w:val="0028600E"/>
    <w:rsid w:val="002878A6"/>
    <w:rsid w:val="00291EFB"/>
    <w:rsid w:val="00292212"/>
    <w:rsid w:val="0029225C"/>
    <w:rsid w:val="00292471"/>
    <w:rsid w:val="00292784"/>
    <w:rsid w:val="00292C62"/>
    <w:rsid w:val="0029310A"/>
    <w:rsid w:val="00293684"/>
    <w:rsid w:val="002936FE"/>
    <w:rsid w:val="00293A7A"/>
    <w:rsid w:val="00293E5F"/>
    <w:rsid w:val="00294810"/>
    <w:rsid w:val="002957C3"/>
    <w:rsid w:val="002958B9"/>
    <w:rsid w:val="00295E47"/>
    <w:rsid w:val="002964F0"/>
    <w:rsid w:val="002967D1"/>
    <w:rsid w:val="00296C1B"/>
    <w:rsid w:val="002977CA"/>
    <w:rsid w:val="002A0122"/>
    <w:rsid w:val="002A08C1"/>
    <w:rsid w:val="002A0A5D"/>
    <w:rsid w:val="002A17E5"/>
    <w:rsid w:val="002A182B"/>
    <w:rsid w:val="002A1F07"/>
    <w:rsid w:val="002A2213"/>
    <w:rsid w:val="002A243C"/>
    <w:rsid w:val="002A2464"/>
    <w:rsid w:val="002A2BE3"/>
    <w:rsid w:val="002A366D"/>
    <w:rsid w:val="002A4037"/>
    <w:rsid w:val="002A403D"/>
    <w:rsid w:val="002A40FC"/>
    <w:rsid w:val="002A490C"/>
    <w:rsid w:val="002A4C82"/>
    <w:rsid w:val="002A581A"/>
    <w:rsid w:val="002A7169"/>
    <w:rsid w:val="002A7176"/>
    <w:rsid w:val="002B01B0"/>
    <w:rsid w:val="002B0552"/>
    <w:rsid w:val="002B0C36"/>
    <w:rsid w:val="002B0E4C"/>
    <w:rsid w:val="002B11AD"/>
    <w:rsid w:val="002B131B"/>
    <w:rsid w:val="002B14FA"/>
    <w:rsid w:val="002B1737"/>
    <w:rsid w:val="002B2044"/>
    <w:rsid w:val="002B2443"/>
    <w:rsid w:val="002B31E6"/>
    <w:rsid w:val="002B3AB5"/>
    <w:rsid w:val="002B3B79"/>
    <w:rsid w:val="002B3BEB"/>
    <w:rsid w:val="002B4A2E"/>
    <w:rsid w:val="002B4C13"/>
    <w:rsid w:val="002B4CAA"/>
    <w:rsid w:val="002B4F29"/>
    <w:rsid w:val="002B694D"/>
    <w:rsid w:val="002B6FEB"/>
    <w:rsid w:val="002B723A"/>
    <w:rsid w:val="002B7E3B"/>
    <w:rsid w:val="002C0674"/>
    <w:rsid w:val="002C08FA"/>
    <w:rsid w:val="002C108C"/>
    <w:rsid w:val="002C1F0D"/>
    <w:rsid w:val="002C22CF"/>
    <w:rsid w:val="002C26D7"/>
    <w:rsid w:val="002C27BB"/>
    <w:rsid w:val="002C2B81"/>
    <w:rsid w:val="002C2C00"/>
    <w:rsid w:val="002C2E78"/>
    <w:rsid w:val="002C3170"/>
    <w:rsid w:val="002C33A8"/>
    <w:rsid w:val="002C3479"/>
    <w:rsid w:val="002C47C7"/>
    <w:rsid w:val="002C482A"/>
    <w:rsid w:val="002C49C8"/>
    <w:rsid w:val="002C4FAE"/>
    <w:rsid w:val="002C62D3"/>
    <w:rsid w:val="002C7E25"/>
    <w:rsid w:val="002D03D4"/>
    <w:rsid w:val="002D048E"/>
    <w:rsid w:val="002D079E"/>
    <w:rsid w:val="002D0C37"/>
    <w:rsid w:val="002D1411"/>
    <w:rsid w:val="002D15E1"/>
    <w:rsid w:val="002D17B7"/>
    <w:rsid w:val="002D189D"/>
    <w:rsid w:val="002D276D"/>
    <w:rsid w:val="002D2B6C"/>
    <w:rsid w:val="002D30B0"/>
    <w:rsid w:val="002D358F"/>
    <w:rsid w:val="002D449D"/>
    <w:rsid w:val="002D4F89"/>
    <w:rsid w:val="002D505F"/>
    <w:rsid w:val="002D59D4"/>
    <w:rsid w:val="002D6B60"/>
    <w:rsid w:val="002D6FD2"/>
    <w:rsid w:val="002D76BD"/>
    <w:rsid w:val="002D7CBF"/>
    <w:rsid w:val="002D7EB5"/>
    <w:rsid w:val="002E056C"/>
    <w:rsid w:val="002E0A00"/>
    <w:rsid w:val="002E16F9"/>
    <w:rsid w:val="002E1BD0"/>
    <w:rsid w:val="002E23EA"/>
    <w:rsid w:val="002E2A4A"/>
    <w:rsid w:val="002E2CD3"/>
    <w:rsid w:val="002E325A"/>
    <w:rsid w:val="002E3302"/>
    <w:rsid w:val="002E36F9"/>
    <w:rsid w:val="002E37EC"/>
    <w:rsid w:val="002E39D9"/>
    <w:rsid w:val="002E3B80"/>
    <w:rsid w:val="002E3FC2"/>
    <w:rsid w:val="002E413E"/>
    <w:rsid w:val="002E4694"/>
    <w:rsid w:val="002E4D4C"/>
    <w:rsid w:val="002E56D7"/>
    <w:rsid w:val="002E57B1"/>
    <w:rsid w:val="002E5E9C"/>
    <w:rsid w:val="002E6095"/>
    <w:rsid w:val="002E6963"/>
    <w:rsid w:val="002E72DB"/>
    <w:rsid w:val="002E7A30"/>
    <w:rsid w:val="002E7AE8"/>
    <w:rsid w:val="002E7E6B"/>
    <w:rsid w:val="002E7E80"/>
    <w:rsid w:val="002F0A5A"/>
    <w:rsid w:val="002F1120"/>
    <w:rsid w:val="002F1567"/>
    <w:rsid w:val="002F1581"/>
    <w:rsid w:val="002F1817"/>
    <w:rsid w:val="002F18DF"/>
    <w:rsid w:val="002F2563"/>
    <w:rsid w:val="002F2664"/>
    <w:rsid w:val="002F2E79"/>
    <w:rsid w:val="002F301F"/>
    <w:rsid w:val="002F3829"/>
    <w:rsid w:val="002F3947"/>
    <w:rsid w:val="002F3F7F"/>
    <w:rsid w:val="002F4434"/>
    <w:rsid w:val="002F4465"/>
    <w:rsid w:val="002F44F6"/>
    <w:rsid w:val="002F485C"/>
    <w:rsid w:val="002F4BD8"/>
    <w:rsid w:val="002F4BEC"/>
    <w:rsid w:val="002F6240"/>
    <w:rsid w:val="002F6B0A"/>
    <w:rsid w:val="002F71B6"/>
    <w:rsid w:val="002F71C6"/>
    <w:rsid w:val="002F73B7"/>
    <w:rsid w:val="002F7567"/>
    <w:rsid w:val="003008EA"/>
    <w:rsid w:val="00300A79"/>
    <w:rsid w:val="00300EA7"/>
    <w:rsid w:val="00301767"/>
    <w:rsid w:val="00301F43"/>
    <w:rsid w:val="003020DA"/>
    <w:rsid w:val="00302202"/>
    <w:rsid w:val="00303226"/>
    <w:rsid w:val="00304197"/>
    <w:rsid w:val="0030525D"/>
    <w:rsid w:val="00305F49"/>
    <w:rsid w:val="00306960"/>
    <w:rsid w:val="00306A02"/>
    <w:rsid w:val="00306AD7"/>
    <w:rsid w:val="0030778B"/>
    <w:rsid w:val="003104F5"/>
    <w:rsid w:val="003105C0"/>
    <w:rsid w:val="003106C0"/>
    <w:rsid w:val="003106C5"/>
    <w:rsid w:val="0031104B"/>
    <w:rsid w:val="003112D8"/>
    <w:rsid w:val="00311BCC"/>
    <w:rsid w:val="00311E54"/>
    <w:rsid w:val="00312054"/>
    <w:rsid w:val="0031284F"/>
    <w:rsid w:val="003129E1"/>
    <w:rsid w:val="00312FAB"/>
    <w:rsid w:val="0031343A"/>
    <w:rsid w:val="003136B6"/>
    <w:rsid w:val="00313B98"/>
    <w:rsid w:val="00313F1F"/>
    <w:rsid w:val="00314A4E"/>
    <w:rsid w:val="00314ADC"/>
    <w:rsid w:val="003156E8"/>
    <w:rsid w:val="00315ACF"/>
    <w:rsid w:val="00315DE6"/>
    <w:rsid w:val="00316A33"/>
    <w:rsid w:val="00316A7B"/>
    <w:rsid w:val="00316A8F"/>
    <w:rsid w:val="00316FE8"/>
    <w:rsid w:val="00317F05"/>
    <w:rsid w:val="00320098"/>
    <w:rsid w:val="003206DF"/>
    <w:rsid w:val="003209D7"/>
    <w:rsid w:val="00322482"/>
    <w:rsid w:val="00323840"/>
    <w:rsid w:val="00323C48"/>
    <w:rsid w:val="003246B4"/>
    <w:rsid w:val="00324D04"/>
    <w:rsid w:val="0032658C"/>
    <w:rsid w:val="0032760E"/>
    <w:rsid w:val="003307AE"/>
    <w:rsid w:val="003309A9"/>
    <w:rsid w:val="00331527"/>
    <w:rsid w:val="00331571"/>
    <w:rsid w:val="003319F7"/>
    <w:rsid w:val="003336C9"/>
    <w:rsid w:val="003342A8"/>
    <w:rsid w:val="00334301"/>
    <w:rsid w:val="003346E4"/>
    <w:rsid w:val="003350AD"/>
    <w:rsid w:val="003350EB"/>
    <w:rsid w:val="003360A1"/>
    <w:rsid w:val="003360E7"/>
    <w:rsid w:val="0033691A"/>
    <w:rsid w:val="00336B0D"/>
    <w:rsid w:val="00336C0A"/>
    <w:rsid w:val="00336F87"/>
    <w:rsid w:val="0033702A"/>
    <w:rsid w:val="003379A7"/>
    <w:rsid w:val="00337CD8"/>
    <w:rsid w:val="00337D21"/>
    <w:rsid w:val="00337F5E"/>
    <w:rsid w:val="003407E7"/>
    <w:rsid w:val="00340B2F"/>
    <w:rsid w:val="00340B7C"/>
    <w:rsid w:val="003417A4"/>
    <w:rsid w:val="00341D8F"/>
    <w:rsid w:val="00341ED1"/>
    <w:rsid w:val="00341FB3"/>
    <w:rsid w:val="003423C6"/>
    <w:rsid w:val="003428A1"/>
    <w:rsid w:val="00343284"/>
    <w:rsid w:val="0034358C"/>
    <w:rsid w:val="00343DDA"/>
    <w:rsid w:val="003445C4"/>
    <w:rsid w:val="0034467F"/>
    <w:rsid w:val="00344989"/>
    <w:rsid w:val="003449D6"/>
    <w:rsid w:val="00344BF2"/>
    <w:rsid w:val="00344E2F"/>
    <w:rsid w:val="00344F77"/>
    <w:rsid w:val="003451C5"/>
    <w:rsid w:val="0034556B"/>
    <w:rsid w:val="003457B4"/>
    <w:rsid w:val="003457D9"/>
    <w:rsid w:val="003465C3"/>
    <w:rsid w:val="00346D90"/>
    <w:rsid w:val="003474B3"/>
    <w:rsid w:val="00347917"/>
    <w:rsid w:val="00350198"/>
    <w:rsid w:val="00350256"/>
    <w:rsid w:val="00350D57"/>
    <w:rsid w:val="0035138B"/>
    <w:rsid w:val="003516B3"/>
    <w:rsid w:val="0035176A"/>
    <w:rsid w:val="00351ABC"/>
    <w:rsid w:val="00353379"/>
    <w:rsid w:val="00353420"/>
    <w:rsid w:val="00353E33"/>
    <w:rsid w:val="003544CA"/>
    <w:rsid w:val="00354713"/>
    <w:rsid w:val="00355300"/>
    <w:rsid w:val="00355B00"/>
    <w:rsid w:val="00355CBB"/>
    <w:rsid w:val="003567A3"/>
    <w:rsid w:val="00356A00"/>
    <w:rsid w:val="00360C42"/>
    <w:rsid w:val="0036116A"/>
    <w:rsid w:val="00361614"/>
    <w:rsid w:val="003616E3"/>
    <w:rsid w:val="00361AE1"/>
    <w:rsid w:val="00361E6C"/>
    <w:rsid w:val="003627AA"/>
    <w:rsid w:val="00363336"/>
    <w:rsid w:val="00363B9B"/>
    <w:rsid w:val="00363CF7"/>
    <w:rsid w:val="00364DD4"/>
    <w:rsid w:val="00365355"/>
    <w:rsid w:val="003658B5"/>
    <w:rsid w:val="00366583"/>
    <w:rsid w:val="00366C05"/>
    <w:rsid w:val="00366E3C"/>
    <w:rsid w:val="00366E88"/>
    <w:rsid w:val="00367199"/>
    <w:rsid w:val="003673CC"/>
    <w:rsid w:val="00367A7A"/>
    <w:rsid w:val="00367AB5"/>
    <w:rsid w:val="0037055F"/>
    <w:rsid w:val="00371115"/>
    <w:rsid w:val="00371625"/>
    <w:rsid w:val="00373343"/>
    <w:rsid w:val="00373C57"/>
    <w:rsid w:val="00373DAD"/>
    <w:rsid w:val="00373F8D"/>
    <w:rsid w:val="00374A38"/>
    <w:rsid w:val="00375895"/>
    <w:rsid w:val="003762F8"/>
    <w:rsid w:val="003768E1"/>
    <w:rsid w:val="00376A19"/>
    <w:rsid w:val="00376D50"/>
    <w:rsid w:val="003773F6"/>
    <w:rsid w:val="0037759D"/>
    <w:rsid w:val="00377676"/>
    <w:rsid w:val="0038031C"/>
    <w:rsid w:val="00380A70"/>
    <w:rsid w:val="00380BDB"/>
    <w:rsid w:val="00380EE3"/>
    <w:rsid w:val="003813F7"/>
    <w:rsid w:val="00381628"/>
    <w:rsid w:val="0038168F"/>
    <w:rsid w:val="003816CA"/>
    <w:rsid w:val="00381A31"/>
    <w:rsid w:val="00381BB1"/>
    <w:rsid w:val="003825AD"/>
    <w:rsid w:val="00382BC6"/>
    <w:rsid w:val="00382FA3"/>
    <w:rsid w:val="00383030"/>
    <w:rsid w:val="0038305C"/>
    <w:rsid w:val="00383AAB"/>
    <w:rsid w:val="00383BE6"/>
    <w:rsid w:val="003841E3"/>
    <w:rsid w:val="003845B5"/>
    <w:rsid w:val="003849DA"/>
    <w:rsid w:val="003853F1"/>
    <w:rsid w:val="00385D7F"/>
    <w:rsid w:val="0038608F"/>
    <w:rsid w:val="003877A5"/>
    <w:rsid w:val="00390D3A"/>
    <w:rsid w:val="003914C2"/>
    <w:rsid w:val="003919AB"/>
    <w:rsid w:val="003925DD"/>
    <w:rsid w:val="0039310D"/>
    <w:rsid w:val="003935BF"/>
    <w:rsid w:val="0039362F"/>
    <w:rsid w:val="00393658"/>
    <w:rsid w:val="00393CB1"/>
    <w:rsid w:val="00393ED6"/>
    <w:rsid w:val="003944E7"/>
    <w:rsid w:val="003945A7"/>
    <w:rsid w:val="00394964"/>
    <w:rsid w:val="00394B76"/>
    <w:rsid w:val="0039511F"/>
    <w:rsid w:val="00395607"/>
    <w:rsid w:val="00395F68"/>
    <w:rsid w:val="0039623A"/>
    <w:rsid w:val="00396EE8"/>
    <w:rsid w:val="003979BB"/>
    <w:rsid w:val="00397C99"/>
    <w:rsid w:val="00397F5A"/>
    <w:rsid w:val="003A07AA"/>
    <w:rsid w:val="003A0B6C"/>
    <w:rsid w:val="003A1A0D"/>
    <w:rsid w:val="003A23C2"/>
    <w:rsid w:val="003A2DA2"/>
    <w:rsid w:val="003A3E2C"/>
    <w:rsid w:val="003A45D0"/>
    <w:rsid w:val="003A481A"/>
    <w:rsid w:val="003A48E1"/>
    <w:rsid w:val="003A525C"/>
    <w:rsid w:val="003A53A7"/>
    <w:rsid w:val="003A5723"/>
    <w:rsid w:val="003A5C0F"/>
    <w:rsid w:val="003A60C8"/>
    <w:rsid w:val="003A62CE"/>
    <w:rsid w:val="003A646D"/>
    <w:rsid w:val="003A6481"/>
    <w:rsid w:val="003A6683"/>
    <w:rsid w:val="003A69D0"/>
    <w:rsid w:val="003A6DBF"/>
    <w:rsid w:val="003A7037"/>
    <w:rsid w:val="003A7DA6"/>
    <w:rsid w:val="003B0D86"/>
    <w:rsid w:val="003B110B"/>
    <w:rsid w:val="003B120A"/>
    <w:rsid w:val="003B2576"/>
    <w:rsid w:val="003B2825"/>
    <w:rsid w:val="003B28A5"/>
    <w:rsid w:val="003B29BA"/>
    <w:rsid w:val="003B2CE2"/>
    <w:rsid w:val="003B301A"/>
    <w:rsid w:val="003B3996"/>
    <w:rsid w:val="003B3DF4"/>
    <w:rsid w:val="003B40E6"/>
    <w:rsid w:val="003B430A"/>
    <w:rsid w:val="003B46B4"/>
    <w:rsid w:val="003B4802"/>
    <w:rsid w:val="003B482D"/>
    <w:rsid w:val="003B49E6"/>
    <w:rsid w:val="003B4A63"/>
    <w:rsid w:val="003B4E28"/>
    <w:rsid w:val="003B522F"/>
    <w:rsid w:val="003B63DA"/>
    <w:rsid w:val="003B647D"/>
    <w:rsid w:val="003B690E"/>
    <w:rsid w:val="003B6C22"/>
    <w:rsid w:val="003B6D8B"/>
    <w:rsid w:val="003B790A"/>
    <w:rsid w:val="003B793A"/>
    <w:rsid w:val="003C0ED2"/>
    <w:rsid w:val="003C0EEF"/>
    <w:rsid w:val="003C138A"/>
    <w:rsid w:val="003C18C8"/>
    <w:rsid w:val="003C200B"/>
    <w:rsid w:val="003C2083"/>
    <w:rsid w:val="003C21EF"/>
    <w:rsid w:val="003C2532"/>
    <w:rsid w:val="003C28C8"/>
    <w:rsid w:val="003C324D"/>
    <w:rsid w:val="003C337C"/>
    <w:rsid w:val="003C3564"/>
    <w:rsid w:val="003C3900"/>
    <w:rsid w:val="003C3EBF"/>
    <w:rsid w:val="003C45B8"/>
    <w:rsid w:val="003C48E3"/>
    <w:rsid w:val="003C4C1C"/>
    <w:rsid w:val="003C4CFE"/>
    <w:rsid w:val="003C5716"/>
    <w:rsid w:val="003C59EE"/>
    <w:rsid w:val="003C5B43"/>
    <w:rsid w:val="003C6A3F"/>
    <w:rsid w:val="003C6F33"/>
    <w:rsid w:val="003C6F6A"/>
    <w:rsid w:val="003C71CF"/>
    <w:rsid w:val="003C7A0E"/>
    <w:rsid w:val="003C7B3E"/>
    <w:rsid w:val="003D26BC"/>
    <w:rsid w:val="003D2CC8"/>
    <w:rsid w:val="003D47C0"/>
    <w:rsid w:val="003D4E49"/>
    <w:rsid w:val="003D5520"/>
    <w:rsid w:val="003D5795"/>
    <w:rsid w:val="003D639D"/>
    <w:rsid w:val="003D642E"/>
    <w:rsid w:val="003D708D"/>
    <w:rsid w:val="003D72B2"/>
    <w:rsid w:val="003D743E"/>
    <w:rsid w:val="003D761A"/>
    <w:rsid w:val="003D7D25"/>
    <w:rsid w:val="003E02A1"/>
    <w:rsid w:val="003E056F"/>
    <w:rsid w:val="003E06E9"/>
    <w:rsid w:val="003E0824"/>
    <w:rsid w:val="003E083A"/>
    <w:rsid w:val="003E0F1D"/>
    <w:rsid w:val="003E105E"/>
    <w:rsid w:val="003E1105"/>
    <w:rsid w:val="003E1169"/>
    <w:rsid w:val="003E12E9"/>
    <w:rsid w:val="003E1DD8"/>
    <w:rsid w:val="003E26F0"/>
    <w:rsid w:val="003E27B3"/>
    <w:rsid w:val="003E2861"/>
    <w:rsid w:val="003E2B35"/>
    <w:rsid w:val="003E321E"/>
    <w:rsid w:val="003E3715"/>
    <w:rsid w:val="003E43E6"/>
    <w:rsid w:val="003E44D2"/>
    <w:rsid w:val="003E4EAE"/>
    <w:rsid w:val="003E4F13"/>
    <w:rsid w:val="003E5458"/>
    <w:rsid w:val="003E551F"/>
    <w:rsid w:val="003E6362"/>
    <w:rsid w:val="003E6474"/>
    <w:rsid w:val="003E709E"/>
    <w:rsid w:val="003E729A"/>
    <w:rsid w:val="003E751B"/>
    <w:rsid w:val="003E7835"/>
    <w:rsid w:val="003E7B2E"/>
    <w:rsid w:val="003E7CAB"/>
    <w:rsid w:val="003E7EE4"/>
    <w:rsid w:val="003E7FB1"/>
    <w:rsid w:val="003F0050"/>
    <w:rsid w:val="003F0151"/>
    <w:rsid w:val="003F12AB"/>
    <w:rsid w:val="003F22F3"/>
    <w:rsid w:val="003F2C2D"/>
    <w:rsid w:val="003F3208"/>
    <w:rsid w:val="003F390D"/>
    <w:rsid w:val="003F48EF"/>
    <w:rsid w:val="003F4987"/>
    <w:rsid w:val="003F5DF0"/>
    <w:rsid w:val="003F606C"/>
    <w:rsid w:val="003F64BB"/>
    <w:rsid w:val="003F6DBC"/>
    <w:rsid w:val="003F71C1"/>
    <w:rsid w:val="003F7AEF"/>
    <w:rsid w:val="0040007A"/>
    <w:rsid w:val="00400159"/>
    <w:rsid w:val="00400ECF"/>
    <w:rsid w:val="0040122F"/>
    <w:rsid w:val="0040134C"/>
    <w:rsid w:val="00401A3B"/>
    <w:rsid w:val="00401F2B"/>
    <w:rsid w:val="00401F55"/>
    <w:rsid w:val="00402527"/>
    <w:rsid w:val="00402743"/>
    <w:rsid w:val="00402B48"/>
    <w:rsid w:val="004030D4"/>
    <w:rsid w:val="0040313C"/>
    <w:rsid w:val="004031F5"/>
    <w:rsid w:val="00404838"/>
    <w:rsid w:val="00404944"/>
    <w:rsid w:val="00404DBE"/>
    <w:rsid w:val="00404E21"/>
    <w:rsid w:val="004051E1"/>
    <w:rsid w:val="00406DB5"/>
    <w:rsid w:val="00407162"/>
    <w:rsid w:val="00407203"/>
    <w:rsid w:val="004076CB"/>
    <w:rsid w:val="00407DDA"/>
    <w:rsid w:val="00407E47"/>
    <w:rsid w:val="00410792"/>
    <w:rsid w:val="00410B44"/>
    <w:rsid w:val="00410C54"/>
    <w:rsid w:val="00410DAB"/>
    <w:rsid w:val="00411327"/>
    <w:rsid w:val="00412663"/>
    <w:rsid w:val="00412C8F"/>
    <w:rsid w:val="00413F08"/>
    <w:rsid w:val="00414C75"/>
    <w:rsid w:val="00415DEA"/>
    <w:rsid w:val="0041640C"/>
    <w:rsid w:val="004169ED"/>
    <w:rsid w:val="0041706F"/>
    <w:rsid w:val="0041742F"/>
    <w:rsid w:val="004175F6"/>
    <w:rsid w:val="00417BF4"/>
    <w:rsid w:val="00420709"/>
    <w:rsid w:val="00420829"/>
    <w:rsid w:val="004219D3"/>
    <w:rsid w:val="00421A8D"/>
    <w:rsid w:val="00421AE4"/>
    <w:rsid w:val="00421E17"/>
    <w:rsid w:val="004222AD"/>
    <w:rsid w:val="00422574"/>
    <w:rsid w:val="0042290F"/>
    <w:rsid w:val="00422A8A"/>
    <w:rsid w:val="00422ACE"/>
    <w:rsid w:val="004231AA"/>
    <w:rsid w:val="00425054"/>
    <w:rsid w:val="00425113"/>
    <w:rsid w:val="00425380"/>
    <w:rsid w:val="00425674"/>
    <w:rsid w:val="00425AE2"/>
    <w:rsid w:val="004262EA"/>
    <w:rsid w:val="00427A58"/>
    <w:rsid w:val="00427F91"/>
    <w:rsid w:val="0043061B"/>
    <w:rsid w:val="00430CBC"/>
    <w:rsid w:val="00430E3C"/>
    <w:rsid w:val="00430E8F"/>
    <w:rsid w:val="004313BD"/>
    <w:rsid w:val="00431D99"/>
    <w:rsid w:val="004320D9"/>
    <w:rsid w:val="004323FA"/>
    <w:rsid w:val="004329C0"/>
    <w:rsid w:val="0043330E"/>
    <w:rsid w:val="0043334C"/>
    <w:rsid w:val="0043335D"/>
    <w:rsid w:val="00433D5D"/>
    <w:rsid w:val="00433F97"/>
    <w:rsid w:val="0043414F"/>
    <w:rsid w:val="004348DF"/>
    <w:rsid w:val="00434C8B"/>
    <w:rsid w:val="00434F8E"/>
    <w:rsid w:val="00435029"/>
    <w:rsid w:val="00435279"/>
    <w:rsid w:val="0043534F"/>
    <w:rsid w:val="004354A9"/>
    <w:rsid w:val="004354E5"/>
    <w:rsid w:val="00435755"/>
    <w:rsid w:val="00435B90"/>
    <w:rsid w:val="00436FF1"/>
    <w:rsid w:val="00437DC6"/>
    <w:rsid w:val="00437FAC"/>
    <w:rsid w:val="00440606"/>
    <w:rsid w:val="004409C4"/>
    <w:rsid w:val="0044123B"/>
    <w:rsid w:val="0044187C"/>
    <w:rsid w:val="00441F8C"/>
    <w:rsid w:val="004425F2"/>
    <w:rsid w:val="004429D1"/>
    <w:rsid w:val="0044361F"/>
    <w:rsid w:val="0044411A"/>
    <w:rsid w:val="0044415F"/>
    <w:rsid w:val="00444601"/>
    <w:rsid w:val="004450E9"/>
    <w:rsid w:val="00445926"/>
    <w:rsid w:val="00445CB9"/>
    <w:rsid w:val="004471E4"/>
    <w:rsid w:val="00447C0F"/>
    <w:rsid w:val="00447EED"/>
    <w:rsid w:val="00450342"/>
    <w:rsid w:val="00450376"/>
    <w:rsid w:val="00450391"/>
    <w:rsid w:val="00450BDE"/>
    <w:rsid w:val="00451739"/>
    <w:rsid w:val="00451A7D"/>
    <w:rsid w:val="00451E1B"/>
    <w:rsid w:val="00451E39"/>
    <w:rsid w:val="00451F34"/>
    <w:rsid w:val="0045215E"/>
    <w:rsid w:val="00452A27"/>
    <w:rsid w:val="00452AF9"/>
    <w:rsid w:val="00452D22"/>
    <w:rsid w:val="00453073"/>
    <w:rsid w:val="00453307"/>
    <w:rsid w:val="0045350C"/>
    <w:rsid w:val="00453AD2"/>
    <w:rsid w:val="00453CB5"/>
    <w:rsid w:val="00453D8E"/>
    <w:rsid w:val="00453EF9"/>
    <w:rsid w:val="004556FF"/>
    <w:rsid w:val="00455E8C"/>
    <w:rsid w:val="00455F5F"/>
    <w:rsid w:val="00456D7D"/>
    <w:rsid w:val="00457122"/>
    <w:rsid w:val="004572BC"/>
    <w:rsid w:val="00457308"/>
    <w:rsid w:val="0045762B"/>
    <w:rsid w:val="00457912"/>
    <w:rsid w:val="00457D6B"/>
    <w:rsid w:val="00460801"/>
    <w:rsid w:val="0046084F"/>
    <w:rsid w:val="004618E3"/>
    <w:rsid w:val="004629C3"/>
    <w:rsid w:val="00462C67"/>
    <w:rsid w:val="00463D70"/>
    <w:rsid w:val="004655D1"/>
    <w:rsid w:val="00465F6B"/>
    <w:rsid w:val="00465FFB"/>
    <w:rsid w:val="00466267"/>
    <w:rsid w:val="00466E39"/>
    <w:rsid w:val="0046748C"/>
    <w:rsid w:val="00467618"/>
    <w:rsid w:val="004711B9"/>
    <w:rsid w:val="00472096"/>
    <w:rsid w:val="0047260D"/>
    <w:rsid w:val="00472EC8"/>
    <w:rsid w:val="004742D4"/>
    <w:rsid w:val="00474D85"/>
    <w:rsid w:val="00475536"/>
    <w:rsid w:val="00475657"/>
    <w:rsid w:val="00475CB7"/>
    <w:rsid w:val="0047632F"/>
    <w:rsid w:val="00476A42"/>
    <w:rsid w:val="00476AEA"/>
    <w:rsid w:val="00477047"/>
    <w:rsid w:val="00477271"/>
    <w:rsid w:val="00477B16"/>
    <w:rsid w:val="00480657"/>
    <w:rsid w:val="00480955"/>
    <w:rsid w:val="00480B1E"/>
    <w:rsid w:val="00481355"/>
    <w:rsid w:val="004814F2"/>
    <w:rsid w:val="00482EAA"/>
    <w:rsid w:val="00483394"/>
    <w:rsid w:val="0048449D"/>
    <w:rsid w:val="00484E74"/>
    <w:rsid w:val="00484FA4"/>
    <w:rsid w:val="004850B8"/>
    <w:rsid w:val="00485887"/>
    <w:rsid w:val="00485A92"/>
    <w:rsid w:val="00485AF9"/>
    <w:rsid w:val="00485CE0"/>
    <w:rsid w:val="00486266"/>
    <w:rsid w:val="00486A0F"/>
    <w:rsid w:val="004871E0"/>
    <w:rsid w:val="00490128"/>
    <w:rsid w:val="00490B83"/>
    <w:rsid w:val="00491835"/>
    <w:rsid w:val="00491E48"/>
    <w:rsid w:val="00492008"/>
    <w:rsid w:val="00492604"/>
    <w:rsid w:val="0049280A"/>
    <w:rsid w:val="00493320"/>
    <w:rsid w:val="004933F3"/>
    <w:rsid w:val="00493C44"/>
    <w:rsid w:val="0049421F"/>
    <w:rsid w:val="0049443B"/>
    <w:rsid w:val="00495E93"/>
    <w:rsid w:val="004978CA"/>
    <w:rsid w:val="00497C1C"/>
    <w:rsid w:val="004A0651"/>
    <w:rsid w:val="004A0849"/>
    <w:rsid w:val="004A0EA9"/>
    <w:rsid w:val="004A1028"/>
    <w:rsid w:val="004A172B"/>
    <w:rsid w:val="004A20BC"/>
    <w:rsid w:val="004A24C3"/>
    <w:rsid w:val="004A27E0"/>
    <w:rsid w:val="004A3DA6"/>
    <w:rsid w:val="004A4243"/>
    <w:rsid w:val="004A4F3F"/>
    <w:rsid w:val="004A4F8F"/>
    <w:rsid w:val="004A5EB2"/>
    <w:rsid w:val="004A6AC7"/>
    <w:rsid w:val="004A6D60"/>
    <w:rsid w:val="004A7920"/>
    <w:rsid w:val="004A7E47"/>
    <w:rsid w:val="004A7E48"/>
    <w:rsid w:val="004B03CC"/>
    <w:rsid w:val="004B0B3C"/>
    <w:rsid w:val="004B0EE0"/>
    <w:rsid w:val="004B3BDB"/>
    <w:rsid w:val="004B427A"/>
    <w:rsid w:val="004B4FD3"/>
    <w:rsid w:val="004B576A"/>
    <w:rsid w:val="004B5A44"/>
    <w:rsid w:val="004B5CEA"/>
    <w:rsid w:val="004B5E8C"/>
    <w:rsid w:val="004B68F2"/>
    <w:rsid w:val="004B6BFD"/>
    <w:rsid w:val="004B7C10"/>
    <w:rsid w:val="004C0227"/>
    <w:rsid w:val="004C0322"/>
    <w:rsid w:val="004C0361"/>
    <w:rsid w:val="004C1404"/>
    <w:rsid w:val="004C1B34"/>
    <w:rsid w:val="004C291C"/>
    <w:rsid w:val="004C2A38"/>
    <w:rsid w:val="004C2AF2"/>
    <w:rsid w:val="004C2C20"/>
    <w:rsid w:val="004C2EBB"/>
    <w:rsid w:val="004C3383"/>
    <w:rsid w:val="004C3DD4"/>
    <w:rsid w:val="004C4526"/>
    <w:rsid w:val="004C4F88"/>
    <w:rsid w:val="004C4F8F"/>
    <w:rsid w:val="004C5713"/>
    <w:rsid w:val="004C57A5"/>
    <w:rsid w:val="004C5BB2"/>
    <w:rsid w:val="004C60B2"/>
    <w:rsid w:val="004C6C3F"/>
    <w:rsid w:val="004C6EF5"/>
    <w:rsid w:val="004C7994"/>
    <w:rsid w:val="004D044E"/>
    <w:rsid w:val="004D1629"/>
    <w:rsid w:val="004D1B8C"/>
    <w:rsid w:val="004D1BCC"/>
    <w:rsid w:val="004D3469"/>
    <w:rsid w:val="004D3775"/>
    <w:rsid w:val="004D3CAF"/>
    <w:rsid w:val="004D3DFC"/>
    <w:rsid w:val="004D41F2"/>
    <w:rsid w:val="004D4C69"/>
    <w:rsid w:val="004D5739"/>
    <w:rsid w:val="004D597D"/>
    <w:rsid w:val="004D6024"/>
    <w:rsid w:val="004D6A0B"/>
    <w:rsid w:val="004D6B3C"/>
    <w:rsid w:val="004D6F70"/>
    <w:rsid w:val="004D7B6B"/>
    <w:rsid w:val="004D7B78"/>
    <w:rsid w:val="004E013D"/>
    <w:rsid w:val="004E01BF"/>
    <w:rsid w:val="004E0240"/>
    <w:rsid w:val="004E0C3E"/>
    <w:rsid w:val="004E116A"/>
    <w:rsid w:val="004E1487"/>
    <w:rsid w:val="004E17AC"/>
    <w:rsid w:val="004E1C6F"/>
    <w:rsid w:val="004E2796"/>
    <w:rsid w:val="004E33CA"/>
    <w:rsid w:val="004E36BB"/>
    <w:rsid w:val="004E3A05"/>
    <w:rsid w:val="004E49C1"/>
    <w:rsid w:val="004E5E56"/>
    <w:rsid w:val="004E604C"/>
    <w:rsid w:val="004E6131"/>
    <w:rsid w:val="004E622C"/>
    <w:rsid w:val="004E62D6"/>
    <w:rsid w:val="004E6335"/>
    <w:rsid w:val="004E66A8"/>
    <w:rsid w:val="004E6A8F"/>
    <w:rsid w:val="004E7269"/>
    <w:rsid w:val="004E736B"/>
    <w:rsid w:val="004E74FE"/>
    <w:rsid w:val="004F0393"/>
    <w:rsid w:val="004F0773"/>
    <w:rsid w:val="004F154E"/>
    <w:rsid w:val="004F1778"/>
    <w:rsid w:val="004F18FB"/>
    <w:rsid w:val="004F1951"/>
    <w:rsid w:val="004F2433"/>
    <w:rsid w:val="004F26EC"/>
    <w:rsid w:val="004F27F5"/>
    <w:rsid w:val="004F3D2A"/>
    <w:rsid w:val="004F4633"/>
    <w:rsid w:val="004F46ED"/>
    <w:rsid w:val="004F4E0F"/>
    <w:rsid w:val="004F504D"/>
    <w:rsid w:val="004F50AD"/>
    <w:rsid w:val="004F5EEC"/>
    <w:rsid w:val="004F6050"/>
    <w:rsid w:val="004F6638"/>
    <w:rsid w:val="004F6B3F"/>
    <w:rsid w:val="004F6CF0"/>
    <w:rsid w:val="004F6D90"/>
    <w:rsid w:val="004F6F11"/>
    <w:rsid w:val="004F721C"/>
    <w:rsid w:val="004F7539"/>
    <w:rsid w:val="004F75CD"/>
    <w:rsid w:val="004F7789"/>
    <w:rsid w:val="004F7895"/>
    <w:rsid w:val="004F7B21"/>
    <w:rsid w:val="004F7B60"/>
    <w:rsid w:val="004F7E8B"/>
    <w:rsid w:val="005006A5"/>
    <w:rsid w:val="0050188F"/>
    <w:rsid w:val="00501D0A"/>
    <w:rsid w:val="00501EE0"/>
    <w:rsid w:val="00501FF0"/>
    <w:rsid w:val="00502986"/>
    <w:rsid w:val="005029A4"/>
    <w:rsid w:val="00502F30"/>
    <w:rsid w:val="005033CE"/>
    <w:rsid w:val="00503596"/>
    <w:rsid w:val="00503B0F"/>
    <w:rsid w:val="00504982"/>
    <w:rsid w:val="00504BDB"/>
    <w:rsid w:val="005052BF"/>
    <w:rsid w:val="005053C2"/>
    <w:rsid w:val="00505E8F"/>
    <w:rsid w:val="00506094"/>
    <w:rsid w:val="00506610"/>
    <w:rsid w:val="005067A0"/>
    <w:rsid w:val="0050699E"/>
    <w:rsid w:val="00506FDA"/>
    <w:rsid w:val="0050745F"/>
    <w:rsid w:val="005075C4"/>
    <w:rsid w:val="005077AA"/>
    <w:rsid w:val="00507F2D"/>
    <w:rsid w:val="00510111"/>
    <w:rsid w:val="00510768"/>
    <w:rsid w:val="00511DED"/>
    <w:rsid w:val="0051215D"/>
    <w:rsid w:val="0051405E"/>
    <w:rsid w:val="005144CA"/>
    <w:rsid w:val="0051461E"/>
    <w:rsid w:val="0051470E"/>
    <w:rsid w:val="00514BF2"/>
    <w:rsid w:val="00514EB4"/>
    <w:rsid w:val="00514FAA"/>
    <w:rsid w:val="00515318"/>
    <w:rsid w:val="0051538D"/>
    <w:rsid w:val="00515DB5"/>
    <w:rsid w:val="0051646A"/>
    <w:rsid w:val="0051680C"/>
    <w:rsid w:val="005169B9"/>
    <w:rsid w:val="00516A4E"/>
    <w:rsid w:val="0051720F"/>
    <w:rsid w:val="00517733"/>
    <w:rsid w:val="0051797F"/>
    <w:rsid w:val="00517BEC"/>
    <w:rsid w:val="00517D96"/>
    <w:rsid w:val="00517EA1"/>
    <w:rsid w:val="00521939"/>
    <w:rsid w:val="00521CB7"/>
    <w:rsid w:val="0052201F"/>
    <w:rsid w:val="00522318"/>
    <w:rsid w:val="00522423"/>
    <w:rsid w:val="00522C68"/>
    <w:rsid w:val="00522CC6"/>
    <w:rsid w:val="0052305F"/>
    <w:rsid w:val="005242BC"/>
    <w:rsid w:val="00524EFF"/>
    <w:rsid w:val="00525034"/>
    <w:rsid w:val="00525040"/>
    <w:rsid w:val="005255C3"/>
    <w:rsid w:val="0052617E"/>
    <w:rsid w:val="0052666D"/>
    <w:rsid w:val="00526A1A"/>
    <w:rsid w:val="00530112"/>
    <w:rsid w:val="00530205"/>
    <w:rsid w:val="005303B9"/>
    <w:rsid w:val="005306C1"/>
    <w:rsid w:val="00530FA7"/>
    <w:rsid w:val="00531313"/>
    <w:rsid w:val="0053164D"/>
    <w:rsid w:val="00531790"/>
    <w:rsid w:val="00531B3F"/>
    <w:rsid w:val="00532987"/>
    <w:rsid w:val="00532A86"/>
    <w:rsid w:val="005334F8"/>
    <w:rsid w:val="0053367A"/>
    <w:rsid w:val="00533853"/>
    <w:rsid w:val="00534E7C"/>
    <w:rsid w:val="00535560"/>
    <w:rsid w:val="00535791"/>
    <w:rsid w:val="00535857"/>
    <w:rsid w:val="00535B6E"/>
    <w:rsid w:val="00536B5C"/>
    <w:rsid w:val="00537496"/>
    <w:rsid w:val="0054114D"/>
    <w:rsid w:val="00541787"/>
    <w:rsid w:val="00542904"/>
    <w:rsid w:val="00542AB9"/>
    <w:rsid w:val="00542DDE"/>
    <w:rsid w:val="00543A8D"/>
    <w:rsid w:val="00543B15"/>
    <w:rsid w:val="0054422B"/>
    <w:rsid w:val="005444A2"/>
    <w:rsid w:val="00544D7D"/>
    <w:rsid w:val="00545BD5"/>
    <w:rsid w:val="00545E4A"/>
    <w:rsid w:val="00546769"/>
    <w:rsid w:val="00546DDE"/>
    <w:rsid w:val="00546E60"/>
    <w:rsid w:val="00547232"/>
    <w:rsid w:val="005473CF"/>
    <w:rsid w:val="005476A2"/>
    <w:rsid w:val="005476D2"/>
    <w:rsid w:val="00547F86"/>
    <w:rsid w:val="005509EE"/>
    <w:rsid w:val="005511EA"/>
    <w:rsid w:val="00551483"/>
    <w:rsid w:val="0055161E"/>
    <w:rsid w:val="005518E5"/>
    <w:rsid w:val="00552149"/>
    <w:rsid w:val="0055331B"/>
    <w:rsid w:val="0055352E"/>
    <w:rsid w:val="0055386D"/>
    <w:rsid w:val="0055394A"/>
    <w:rsid w:val="0055473F"/>
    <w:rsid w:val="00554867"/>
    <w:rsid w:val="00554A3D"/>
    <w:rsid w:val="00554EFD"/>
    <w:rsid w:val="005557D4"/>
    <w:rsid w:val="00555B7A"/>
    <w:rsid w:val="00555C71"/>
    <w:rsid w:val="00556D40"/>
    <w:rsid w:val="00556DFE"/>
    <w:rsid w:val="00557CDB"/>
    <w:rsid w:val="00557E92"/>
    <w:rsid w:val="0056093C"/>
    <w:rsid w:val="00561274"/>
    <w:rsid w:val="00561907"/>
    <w:rsid w:val="00561F43"/>
    <w:rsid w:val="0056298A"/>
    <w:rsid w:val="00563628"/>
    <w:rsid w:val="00563ACD"/>
    <w:rsid w:val="00565263"/>
    <w:rsid w:val="00566068"/>
    <w:rsid w:val="0056641F"/>
    <w:rsid w:val="00567320"/>
    <w:rsid w:val="00567474"/>
    <w:rsid w:val="00570F2D"/>
    <w:rsid w:val="0057191A"/>
    <w:rsid w:val="00572A4A"/>
    <w:rsid w:val="00572EAE"/>
    <w:rsid w:val="00572F9D"/>
    <w:rsid w:val="0057307B"/>
    <w:rsid w:val="005733BB"/>
    <w:rsid w:val="0057349A"/>
    <w:rsid w:val="00573688"/>
    <w:rsid w:val="00574021"/>
    <w:rsid w:val="00574091"/>
    <w:rsid w:val="0057463A"/>
    <w:rsid w:val="00574A34"/>
    <w:rsid w:val="00574C6D"/>
    <w:rsid w:val="005753AB"/>
    <w:rsid w:val="00575C73"/>
    <w:rsid w:val="00575EBB"/>
    <w:rsid w:val="00576408"/>
    <w:rsid w:val="00576A8D"/>
    <w:rsid w:val="00576CBB"/>
    <w:rsid w:val="00576E48"/>
    <w:rsid w:val="00577B5B"/>
    <w:rsid w:val="00580189"/>
    <w:rsid w:val="00581028"/>
    <w:rsid w:val="005811A4"/>
    <w:rsid w:val="005812C6"/>
    <w:rsid w:val="005814A5"/>
    <w:rsid w:val="005815C1"/>
    <w:rsid w:val="005818AE"/>
    <w:rsid w:val="0058278A"/>
    <w:rsid w:val="00582B49"/>
    <w:rsid w:val="00582DD1"/>
    <w:rsid w:val="00582E5D"/>
    <w:rsid w:val="0058390A"/>
    <w:rsid w:val="00583ADB"/>
    <w:rsid w:val="00584542"/>
    <w:rsid w:val="005847F6"/>
    <w:rsid w:val="0058489C"/>
    <w:rsid w:val="00584FD4"/>
    <w:rsid w:val="0058593F"/>
    <w:rsid w:val="00585AE2"/>
    <w:rsid w:val="00585F23"/>
    <w:rsid w:val="00586BAF"/>
    <w:rsid w:val="00586DFC"/>
    <w:rsid w:val="00586F5B"/>
    <w:rsid w:val="00586FAC"/>
    <w:rsid w:val="0058703D"/>
    <w:rsid w:val="00587451"/>
    <w:rsid w:val="00587592"/>
    <w:rsid w:val="005875F2"/>
    <w:rsid w:val="00587CEB"/>
    <w:rsid w:val="005902CB"/>
    <w:rsid w:val="00590EEE"/>
    <w:rsid w:val="00591087"/>
    <w:rsid w:val="005918A5"/>
    <w:rsid w:val="00591977"/>
    <w:rsid w:val="005919D6"/>
    <w:rsid w:val="00591D4D"/>
    <w:rsid w:val="005927F3"/>
    <w:rsid w:val="00592FE2"/>
    <w:rsid w:val="00593031"/>
    <w:rsid w:val="005933AD"/>
    <w:rsid w:val="005934AA"/>
    <w:rsid w:val="0059387C"/>
    <w:rsid w:val="00593A8E"/>
    <w:rsid w:val="00593F40"/>
    <w:rsid w:val="0059446E"/>
    <w:rsid w:val="005945CD"/>
    <w:rsid w:val="005949D8"/>
    <w:rsid w:val="00594ADB"/>
    <w:rsid w:val="00594F5C"/>
    <w:rsid w:val="0059686F"/>
    <w:rsid w:val="005969F9"/>
    <w:rsid w:val="00596C3E"/>
    <w:rsid w:val="00596C96"/>
    <w:rsid w:val="005972B2"/>
    <w:rsid w:val="005976AB"/>
    <w:rsid w:val="005A065A"/>
    <w:rsid w:val="005A1283"/>
    <w:rsid w:val="005A1666"/>
    <w:rsid w:val="005A1EEB"/>
    <w:rsid w:val="005A2884"/>
    <w:rsid w:val="005A2D10"/>
    <w:rsid w:val="005A4193"/>
    <w:rsid w:val="005A4B60"/>
    <w:rsid w:val="005A4E9B"/>
    <w:rsid w:val="005A4F6B"/>
    <w:rsid w:val="005A5043"/>
    <w:rsid w:val="005A59D1"/>
    <w:rsid w:val="005A614B"/>
    <w:rsid w:val="005A68A2"/>
    <w:rsid w:val="005A7557"/>
    <w:rsid w:val="005B0995"/>
    <w:rsid w:val="005B1113"/>
    <w:rsid w:val="005B1708"/>
    <w:rsid w:val="005B1AE5"/>
    <w:rsid w:val="005B1EE8"/>
    <w:rsid w:val="005B2756"/>
    <w:rsid w:val="005B289C"/>
    <w:rsid w:val="005B2D64"/>
    <w:rsid w:val="005B361A"/>
    <w:rsid w:val="005B3FE4"/>
    <w:rsid w:val="005B4B83"/>
    <w:rsid w:val="005B5ADD"/>
    <w:rsid w:val="005B6257"/>
    <w:rsid w:val="005B684A"/>
    <w:rsid w:val="005B6ABA"/>
    <w:rsid w:val="005B743D"/>
    <w:rsid w:val="005B74DF"/>
    <w:rsid w:val="005C02B9"/>
    <w:rsid w:val="005C0F0A"/>
    <w:rsid w:val="005C161B"/>
    <w:rsid w:val="005C1C59"/>
    <w:rsid w:val="005C1C89"/>
    <w:rsid w:val="005C1FC6"/>
    <w:rsid w:val="005C236F"/>
    <w:rsid w:val="005C25C9"/>
    <w:rsid w:val="005C2A14"/>
    <w:rsid w:val="005C3EB8"/>
    <w:rsid w:val="005C3ED8"/>
    <w:rsid w:val="005C48B3"/>
    <w:rsid w:val="005C4DF2"/>
    <w:rsid w:val="005C4FB5"/>
    <w:rsid w:val="005C510B"/>
    <w:rsid w:val="005C59F5"/>
    <w:rsid w:val="005C5F75"/>
    <w:rsid w:val="005C6280"/>
    <w:rsid w:val="005C633C"/>
    <w:rsid w:val="005C6396"/>
    <w:rsid w:val="005C6C5C"/>
    <w:rsid w:val="005C6ED8"/>
    <w:rsid w:val="005C7CC0"/>
    <w:rsid w:val="005D00A0"/>
    <w:rsid w:val="005D041C"/>
    <w:rsid w:val="005D090F"/>
    <w:rsid w:val="005D09C2"/>
    <w:rsid w:val="005D0EEB"/>
    <w:rsid w:val="005D1366"/>
    <w:rsid w:val="005D1AC5"/>
    <w:rsid w:val="005D22C9"/>
    <w:rsid w:val="005D257C"/>
    <w:rsid w:val="005D296F"/>
    <w:rsid w:val="005D2A59"/>
    <w:rsid w:val="005D4482"/>
    <w:rsid w:val="005D4C8D"/>
    <w:rsid w:val="005D5007"/>
    <w:rsid w:val="005D5037"/>
    <w:rsid w:val="005D57F7"/>
    <w:rsid w:val="005D6122"/>
    <w:rsid w:val="005D6254"/>
    <w:rsid w:val="005D6B86"/>
    <w:rsid w:val="005D6DC9"/>
    <w:rsid w:val="005D710B"/>
    <w:rsid w:val="005D7201"/>
    <w:rsid w:val="005D7407"/>
    <w:rsid w:val="005D7F51"/>
    <w:rsid w:val="005E00F5"/>
    <w:rsid w:val="005E0450"/>
    <w:rsid w:val="005E0696"/>
    <w:rsid w:val="005E0BFF"/>
    <w:rsid w:val="005E112D"/>
    <w:rsid w:val="005E1B85"/>
    <w:rsid w:val="005E263C"/>
    <w:rsid w:val="005E35DF"/>
    <w:rsid w:val="005E3A8F"/>
    <w:rsid w:val="005E3D4F"/>
    <w:rsid w:val="005E3E69"/>
    <w:rsid w:val="005E40D9"/>
    <w:rsid w:val="005E45C4"/>
    <w:rsid w:val="005E4937"/>
    <w:rsid w:val="005E49BA"/>
    <w:rsid w:val="005E4E05"/>
    <w:rsid w:val="005E595B"/>
    <w:rsid w:val="005E6AED"/>
    <w:rsid w:val="005E77C8"/>
    <w:rsid w:val="005E7C1C"/>
    <w:rsid w:val="005F0F5C"/>
    <w:rsid w:val="005F15BE"/>
    <w:rsid w:val="005F2548"/>
    <w:rsid w:val="005F357B"/>
    <w:rsid w:val="005F39C5"/>
    <w:rsid w:val="005F3B75"/>
    <w:rsid w:val="005F3B78"/>
    <w:rsid w:val="005F3B8B"/>
    <w:rsid w:val="005F410B"/>
    <w:rsid w:val="005F43CB"/>
    <w:rsid w:val="005F4713"/>
    <w:rsid w:val="005F4C67"/>
    <w:rsid w:val="005F62F6"/>
    <w:rsid w:val="005F65B4"/>
    <w:rsid w:val="005F66EF"/>
    <w:rsid w:val="005F6CFD"/>
    <w:rsid w:val="005F75B7"/>
    <w:rsid w:val="00600EBA"/>
    <w:rsid w:val="006014F4"/>
    <w:rsid w:val="00602176"/>
    <w:rsid w:val="006021FC"/>
    <w:rsid w:val="00602628"/>
    <w:rsid w:val="00602E9B"/>
    <w:rsid w:val="00602F44"/>
    <w:rsid w:val="00603029"/>
    <w:rsid w:val="00603148"/>
    <w:rsid w:val="00603E85"/>
    <w:rsid w:val="006043DE"/>
    <w:rsid w:val="006049E9"/>
    <w:rsid w:val="0060587A"/>
    <w:rsid w:val="00605B12"/>
    <w:rsid w:val="00605EDD"/>
    <w:rsid w:val="006065C2"/>
    <w:rsid w:val="006072C3"/>
    <w:rsid w:val="006077F2"/>
    <w:rsid w:val="00607CE1"/>
    <w:rsid w:val="00607DC8"/>
    <w:rsid w:val="00607FBF"/>
    <w:rsid w:val="006106E9"/>
    <w:rsid w:val="006113F7"/>
    <w:rsid w:val="006115AE"/>
    <w:rsid w:val="006129AB"/>
    <w:rsid w:val="00612A42"/>
    <w:rsid w:val="00612FA2"/>
    <w:rsid w:val="006132D2"/>
    <w:rsid w:val="00613781"/>
    <w:rsid w:val="00613B8C"/>
    <w:rsid w:val="00613F07"/>
    <w:rsid w:val="00614425"/>
    <w:rsid w:val="00614688"/>
    <w:rsid w:val="00615753"/>
    <w:rsid w:val="00615D08"/>
    <w:rsid w:val="006166BF"/>
    <w:rsid w:val="006167ED"/>
    <w:rsid w:val="00616DF4"/>
    <w:rsid w:val="00616F66"/>
    <w:rsid w:val="006173F7"/>
    <w:rsid w:val="00617977"/>
    <w:rsid w:val="00617D24"/>
    <w:rsid w:val="00617FD8"/>
    <w:rsid w:val="006201C4"/>
    <w:rsid w:val="0062049D"/>
    <w:rsid w:val="00621874"/>
    <w:rsid w:val="00621E05"/>
    <w:rsid w:val="006229D9"/>
    <w:rsid w:val="0062309F"/>
    <w:rsid w:val="00623791"/>
    <w:rsid w:val="00623AB1"/>
    <w:rsid w:val="00623FD5"/>
    <w:rsid w:val="00625016"/>
    <w:rsid w:val="006253F3"/>
    <w:rsid w:val="00625895"/>
    <w:rsid w:val="00625C90"/>
    <w:rsid w:val="0062654A"/>
    <w:rsid w:val="00626B58"/>
    <w:rsid w:val="00627164"/>
    <w:rsid w:val="00627D5A"/>
    <w:rsid w:val="00631599"/>
    <w:rsid w:val="0063171A"/>
    <w:rsid w:val="0063192B"/>
    <w:rsid w:val="00631AE0"/>
    <w:rsid w:val="006321EF"/>
    <w:rsid w:val="0063223C"/>
    <w:rsid w:val="00632A40"/>
    <w:rsid w:val="006332B4"/>
    <w:rsid w:val="00633A51"/>
    <w:rsid w:val="0063436A"/>
    <w:rsid w:val="00634828"/>
    <w:rsid w:val="00634A05"/>
    <w:rsid w:val="00635255"/>
    <w:rsid w:val="00635411"/>
    <w:rsid w:val="0063560A"/>
    <w:rsid w:val="00635687"/>
    <w:rsid w:val="00635848"/>
    <w:rsid w:val="00635B6C"/>
    <w:rsid w:val="006365AC"/>
    <w:rsid w:val="00636F30"/>
    <w:rsid w:val="0063716A"/>
    <w:rsid w:val="006373E4"/>
    <w:rsid w:val="00637471"/>
    <w:rsid w:val="00637747"/>
    <w:rsid w:val="00637944"/>
    <w:rsid w:val="0063799F"/>
    <w:rsid w:val="006405B0"/>
    <w:rsid w:val="00640A75"/>
    <w:rsid w:val="00640B86"/>
    <w:rsid w:val="00640C2A"/>
    <w:rsid w:val="006411AE"/>
    <w:rsid w:val="006413C5"/>
    <w:rsid w:val="00641478"/>
    <w:rsid w:val="006422CC"/>
    <w:rsid w:val="0064250D"/>
    <w:rsid w:val="006425AC"/>
    <w:rsid w:val="00643273"/>
    <w:rsid w:val="00643557"/>
    <w:rsid w:val="00643C84"/>
    <w:rsid w:val="00644C54"/>
    <w:rsid w:val="00644D97"/>
    <w:rsid w:val="00645807"/>
    <w:rsid w:val="00645B90"/>
    <w:rsid w:val="00645FE4"/>
    <w:rsid w:val="00646053"/>
    <w:rsid w:val="00646C83"/>
    <w:rsid w:val="00646CB6"/>
    <w:rsid w:val="0065007D"/>
    <w:rsid w:val="00650C49"/>
    <w:rsid w:val="00650D31"/>
    <w:rsid w:val="006517F0"/>
    <w:rsid w:val="0065189D"/>
    <w:rsid w:val="00651C67"/>
    <w:rsid w:val="00651D83"/>
    <w:rsid w:val="006523B1"/>
    <w:rsid w:val="006524C1"/>
    <w:rsid w:val="00652A66"/>
    <w:rsid w:val="00652BC5"/>
    <w:rsid w:val="00653101"/>
    <w:rsid w:val="0065317B"/>
    <w:rsid w:val="00653670"/>
    <w:rsid w:val="00653766"/>
    <w:rsid w:val="00653A16"/>
    <w:rsid w:val="00653EB4"/>
    <w:rsid w:val="00654743"/>
    <w:rsid w:val="00654DD0"/>
    <w:rsid w:val="006551C7"/>
    <w:rsid w:val="00655A5E"/>
    <w:rsid w:val="00655D22"/>
    <w:rsid w:val="0065608E"/>
    <w:rsid w:val="00657784"/>
    <w:rsid w:val="00657A7E"/>
    <w:rsid w:val="00657AAA"/>
    <w:rsid w:val="00657CAE"/>
    <w:rsid w:val="00657D52"/>
    <w:rsid w:val="00657F1A"/>
    <w:rsid w:val="00660BCE"/>
    <w:rsid w:val="00660D35"/>
    <w:rsid w:val="006616AA"/>
    <w:rsid w:val="00661864"/>
    <w:rsid w:val="00661FF7"/>
    <w:rsid w:val="00662CDF"/>
    <w:rsid w:val="006630EC"/>
    <w:rsid w:val="0066346D"/>
    <w:rsid w:val="006635DC"/>
    <w:rsid w:val="00663FB3"/>
    <w:rsid w:val="00663FBA"/>
    <w:rsid w:val="0066409C"/>
    <w:rsid w:val="006641AA"/>
    <w:rsid w:val="006643E2"/>
    <w:rsid w:val="00664D58"/>
    <w:rsid w:val="0066505B"/>
    <w:rsid w:val="00665B24"/>
    <w:rsid w:val="00666040"/>
    <w:rsid w:val="00666C08"/>
    <w:rsid w:val="00667CB4"/>
    <w:rsid w:val="00670512"/>
    <w:rsid w:val="0067109A"/>
    <w:rsid w:val="00671B51"/>
    <w:rsid w:val="00671D37"/>
    <w:rsid w:val="006722B4"/>
    <w:rsid w:val="00672DDE"/>
    <w:rsid w:val="00672EF3"/>
    <w:rsid w:val="006733C5"/>
    <w:rsid w:val="00673CE8"/>
    <w:rsid w:val="00673FCC"/>
    <w:rsid w:val="0067500F"/>
    <w:rsid w:val="00675D00"/>
    <w:rsid w:val="00676F11"/>
    <w:rsid w:val="0067704C"/>
    <w:rsid w:val="00677545"/>
    <w:rsid w:val="006777F9"/>
    <w:rsid w:val="006778C2"/>
    <w:rsid w:val="00677BD1"/>
    <w:rsid w:val="00680F65"/>
    <w:rsid w:val="0068112F"/>
    <w:rsid w:val="0068192F"/>
    <w:rsid w:val="00682424"/>
    <w:rsid w:val="00682835"/>
    <w:rsid w:val="00682F2A"/>
    <w:rsid w:val="00683D4E"/>
    <w:rsid w:val="00684FF2"/>
    <w:rsid w:val="006854D9"/>
    <w:rsid w:val="006856A3"/>
    <w:rsid w:val="00685C57"/>
    <w:rsid w:val="00685DA1"/>
    <w:rsid w:val="00686845"/>
    <w:rsid w:val="00686D66"/>
    <w:rsid w:val="00687F6C"/>
    <w:rsid w:val="0069035E"/>
    <w:rsid w:val="00690DF6"/>
    <w:rsid w:val="00691716"/>
    <w:rsid w:val="006919A2"/>
    <w:rsid w:val="00691A00"/>
    <w:rsid w:val="006923FA"/>
    <w:rsid w:val="006935DB"/>
    <w:rsid w:val="006935F6"/>
    <w:rsid w:val="00693E66"/>
    <w:rsid w:val="00693F4A"/>
    <w:rsid w:val="006946D1"/>
    <w:rsid w:val="00694D95"/>
    <w:rsid w:val="006952F2"/>
    <w:rsid w:val="00696256"/>
    <w:rsid w:val="006971A8"/>
    <w:rsid w:val="006A0517"/>
    <w:rsid w:val="006A066F"/>
    <w:rsid w:val="006A0ADD"/>
    <w:rsid w:val="006A1098"/>
    <w:rsid w:val="006A18CE"/>
    <w:rsid w:val="006A1C41"/>
    <w:rsid w:val="006A2D81"/>
    <w:rsid w:val="006A351D"/>
    <w:rsid w:val="006A44CE"/>
    <w:rsid w:val="006A4874"/>
    <w:rsid w:val="006A4A43"/>
    <w:rsid w:val="006A4E76"/>
    <w:rsid w:val="006A52AC"/>
    <w:rsid w:val="006A5308"/>
    <w:rsid w:val="006A62AE"/>
    <w:rsid w:val="006A62E7"/>
    <w:rsid w:val="006A6379"/>
    <w:rsid w:val="006A675E"/>
    <w:rsid w:val="006A68BE"/>
    <w:rsid w:val="006A69FD"/>
    <w:rsid w:val="006A6B8C"/>
    <w:rsid w:val="006A7365"/>
    <w:rsid w:val="006A7631"/>
    <w:rsid w:val="006A77FF"/>
    <w:rsid w:val="006B0946"/>
    <w:rsid w:val="006B0A35"/>
    <w:rsid w:val="006B12DC"/>
    <w:rsid w:val="006B16FE"/>
    <w:rsid w:val="006B2916"/>
    <w:rsid w:val="006B3BFE"/>
    <w:rsid w:val="006B4310"/>
    <w:rsid w:val="006B4CC3"/>
    <w:rsid w:val="006B4D63"/>
    <w:rsid w:val="006B4FBB"/>
    <w:rsid w:val="006B5440"/>
    <w:rsid w:val="006B6D65"/>
    <w:rsid w:val="006B7059"/>
    <w:rsid w:val="006B76C1"/>
    <w:rsid w:val="006B7F0C"/>
    <w:rsid w:val="006C01D1"/>
    <w:rsid w:val="006C0763"/>
    <w:rsid w:val="006C0FA8"/>
    <w:rsid w:val="006C1091"/>
    <w:rsid w:val="006C14EE"/>
    <w:rsid w:val="006C15D5"/>
    <w:rsid w:val="006C1B26"/>
    <w:rsid w:val="006C1DD1"/>
    <w:rsid w:val="006C20F4"/>
    <w:rsid w:val="006C2E67"/>
    <w:rsid w:val="006C3064"/>
    <w:rsid w:val="006C3659"/>
    <w:rsid w:val="006C36FF"/>
    <w:rsid w:val="006C409E"/>
    <w:rsid w:val="006C527D"/>
    <w:rsid w:val="006C5FBD"/>
    <w:rsid w:val="006C78A8"/>
    <w:rsid w:val="006D01DF"/>
    <w:rsid w:val="006D04DE"/>
    <w:rsid w:val="006D0B9A"/>
    <w:rsid w:val="006D0ED6"/>
    <w:rsid w:val="006D1469"/>
    <w:rsid w:val="006D1538"/>
    <w:rsid w:val="006D16F3"/>
    <w:rsid w:val="006D1CF7"/>
    <w:rsid w:val="006D24D3"/>
    <w:rsid w:val="006D25EA"/>
    <w:rsid w:val="006D2863"/>
    <w:rsid w:val="006D29DA"/>
    <w:rsid w:val="006D301F"/>
    <w:rsid w:val="006D35F8"/>
    <w:rsid w:val="006D372F"/>
    <w:rsid w:val="006D3D31"/>
    <w:rsid w:val="006D512F"/>
    <w:rsid w:val="006D51CF"/>
    <w:rsid w:val="006D5292"/>
    <w:rsid w:val="006D5606"/>
    <w:rsid w:val="006D7D8E"/>
    <w:rsid w:val="006D7F93"/>
    <w:rsid w:val="006E0E5B"/>
    <w:rsid w:val="006E1031"/>
    <w:rsid w:val="006E127F"/>
    <w:rsid w:val="006E1DF0"/>
    <w:rsid w:val="006E38DD"/>
    <w:rsid w:val="006E3A99"/>
    <w:rsid w:val="006E3E62"/>
    <w:rsid w:val="006E4058"/>
    <w:rsid w:val="006E40BF"/>
    <w:rsid w:val="006E431A"/>
    <w:rsid w:val="006E4821"/>
    <w:rsid w:val="006E4AD4"/>
    <w:rsid w:val="006E4E07"/>
    <w:rsid w:val="006E52F9"/>
    <w:rsid w:val="006E5683"/>
    <w:rsid w:val="006E6741"/>
    <w:rsid w:val="006E6962"/>
    <w:rsid w:val="006E6AF3"/>
    <w:rsid w:val="006E71AA"/>
    <w:rsid w:val="006E71F1"/>
    <w:rsid w:val="006F002A"/>
    <w:rsid w:val="006F021A"/>
    <w:rsid w:val="006F0534"/>
    <w:rsid w:val="006F0FE5"/>
    <w:rsid w:val="006F16AF"/>
    <w:rsid w:val="006F1AF6"/>
    <w:rsid w:val="006F1BE2"/>
    <w:rsid w:val="006F1FD1"/>
    <w:rsid w:val="006F250F"/>
    <w:rsid w:val="006F2E8E"/>
    <w:rsid w:val="006F353D"/>
    <w:rsid w:val="006F4951"/>
    <w:rsid w:val="006F5CA7"/>
    <w:rsid w:val="006F68AE"/>
    <w:rsid w:val="006F6A81"/>
    <w:rsid w:val="006F7B36"/>
    <w:rsid w:val="006F7CCF"/>
    <w:rsid w:val="00701744"/>
    <w:rsid w:val="00701800"/>
    <w:rsid w:val="00701890"/>
    <w:rsid w:val="00701FDA"/>
    <w:rsid w:val="00702521"/>
    <w:rsid w:val="00702ADF"/>
    <w:rsid w:val="0070309E"/>
    <w:rsid w:val="007033C1"/>
    <w:rsid w:val="00703CBE"/>
    <w:rsid w:val="00703F39"/>
    <w:rsid w:val="0070426A"/>
    <w:rsid w:val="00704DC5"/>
    <w:rsid w:val="007100B5"/>
    <w:rsid w:val="0071042C"/>
    <w:rsid w:val="00710489"/>
    <w:rsid w:val="007104FB"/>
    <w:rsid w:val="00710721"/>
    <w:rsid w:val="00711897"/>
    <w:rsid w:val="00711E08"/>
    <w:rsid w:val="00712334"/>
    <w:rsid w:val="007123F0"/>
    <w:rsid w:val="00712576"/>
    <w:rsid w:val="007127C6"/>
    <w:rsid w:val="007130C3"/>
    <w:rsid w:val="007132F2"/>
    <w:rsid w:val="007141C0"/>
    <w:rsid w:val="007144A1"/>
    <w:rsid w:val="007147AF"/>
    <w:rsid w:val="00714ECA"/>
    <w:rsid w:val="00714F41"/>
    <w:rsid w:val="0071529A"/>
    <w:rsid w:val="007157B0"/>
    <w:rsid w:val="007157C0"/>
    <w:rsid w:val="00716104"/>
    <w:rsid w:val="0071626B"/>
    <w:rsid w:val="00716585"/>
    <w:rsid w:val="00716C70"/>
    <w:rsid w:val="00716C9C"/>
    <w:rsid w:val="00716CD1"/>
    <w:rsid w:val="00716EE8"/>
    <w:rsid w:val="00717A28"/>
    <w:rsid w:val="00720124"/>
    <w:rsid w:val="007201BD"/>
    <w:rsid w:val="00720CF6"/>
    <w:rsid w:val="00721084"/>
    <w:rsid w:val="007215F2"/>
    <w:rsid w:val="00721D17"/>
    <w:rsid w:val="007220B3"/>
    <w:rsid w:val="00722180"/>
    <w:rsid w:val="0072269D"/>
    <w:rsid w:val="007227AA"/>
    <w:rsid w:val="00722BE5"/>
    <w:rsid w:val="0072332C"/>
    <w:rsid w:val="00723784"/>
    <w:rsid w:val="0072402F"/>
    <w:rsid w:val="0072420E"/>
    <w:rsid w:val="00725922"/>
    <w:rsid w:val="00725999"/>
    <w:rsid w:val="007266C6"/>
    <w:rsid w:val="007268BF"/>
    <w:rsid w:val="0072721F"/>
    <w:rsid w:val="00730E2A"/>
    <w:rsid w:val="00732422"/>
    <w:rsid w:val="007325DB"/>
    <w:rsid w:val="007332E9"/>
    <w:rsid w:val="00733807"/>
    <w:rsid w:val="007346E3"/>
    <w:rsid w:val="00734B22"/>
    <w:rsid w:val="00735169"/>
    <w:rsid w:val="00735F18"/>
    <w:rsid w:val="00735F56"/>
    <w:rsid w:val="00737AD0"/>
    <w:rsid w:val="00737D00"/>
    <w:rsid w:val="00740CD0"/>
    <w:rsid w:val="00741A6D"/>
    <w:rsid w:val="00741CE2"/>
    <w:rsid w:val="00741E3E"/>
    <w:rsid w:val="00741F6A"/>
    <w:rsid w:val="00742388"/>
    <w:rsid w:val="00742804"/>
    <w:rsid w:val="00742F01"/>
    <w:rsid w:val="00743050"/>
    <w:rsid w:val="0074345D"/>
    <w:rsid w:val="00743704"/>
    <w:rsid w:val="0074373B"/>
    <w:rsid w:val="00743AF5"/>
    <w:rsid w:val="00743C44"/>
    <w:rsid w:val="00743D1C"/>
    <w:rsid w:val="00744CD6"/>
    <w:rsid w:val="00745184"/>
    <w:rsid w:val="007453B8"/>
    <w:rsid w:val="00745BB2"/>
    <w:rsid w:val="00746A83"/>
    <w:rsid w:val="0074756E"/>
    <w:rsid w:val="00747825"/>
    <w:rsid w:val="00747C3B"/>
    <w:rsid w:val="00750C78"/>
    <w:rsid w:val="007518CE"/>
    <w:rsid w:val="00751D9F"/>
    <w:rsid w:val="00752342"/>
    <w:rsid w:val="00753419"/>
    <w:rsid w:val="007542CD"/>
    <w:rsid w:val="00754D47"/>
    <w:rsid w:val="00755656"/>
    <w:rsid w:val="00755698"/>
    <w:rsid w:val="00755DB8"/>
    <w:rsid w:val="00756013"/>
    <w:rsid w:val="0075606B"/>
    <w:rsid w:val="007560A3"/>
    <w:rsid w:val="007563BF"/>
    <w:rsid w:val="00756BC3"/>
    <w:rsid w:val="007573EB"/>
    <w:rsid w:val="00757E02"/>
    <w:rsid w:val="00760134"/>
    <w:rsid w:val="00760263"/>
    <w:rsid w:val="007604C8"/>
    <w:rsid w:val="00760783"/>
    <w:rsid w:val="00760BA0"/>
    <w:rsid w:val="00761D9A"/>
    <w:rsid w:val="00761EF0"/>
    <w:rsid w:val="007623C0"/>
    <w:rsid w:val="00762933"/>
    <w:rsid w:val="00762ADD"/>
    <w:rsid w:val="00762C86"/>
    <w:rsid w:val="00762D7D"/>
    <w:rsid w:val="00762EC8"/>
    <w:rsid w:val="00763224"/>
    <w:rsid w:val="00764383"/>
    <w:rsid w:val="00764A56"/>
    <w:rsid w:val="00764A6A"/>
    <w:rsid w:val="00764E74"/>
    <w:rsid w:val="0076557A"/>
    <w:rsid w:val="00765F5C"/>
    <w:rsid w:val="00765F81"/>
    <w:rsid w:val="0076633E"/>
    <w:rsid w:val="00766A4F"/>
    <w:rsid w:val="00767605"/>
    <w:rsid w:val="00767EC5"/>
    <w:rsid w:val="00767FE5"/>
    <w:rsid w:val="007707AA"/>
    <w:rsid w:val="00771700"/>
    <w:rsid w:val="00773311"/>
    <w:rsid w:val="0077394D"/>
    <w:rsid w:val="00773B96"/>
    <w:rsid w:val="007741DF"/>
    <w:rsid w:val="00774CDC"/>
    <w:rsid w:val="00774F20"/>
    <w:rsid w:val="00775017"/>
    <w:rsid w:val="00776CBF"/>
    <w:rsid w:val="00777BE5"/>
    <w:rsid w:val="00777D06"/>
    <w:rsid w:val="00780048"/>
    <w:rsid w:val="00780301"/>
    <w:rsid w:val="007807D2"/>
    <w:rsid w:val="0078085E"/>
    <w:rsid w:val="00780C16"/>
    <w:rsid w:val="00780C9E"/>
    <w:rsid w:val="00781B51"/>
    <w:rsid w:val="00781CDB"/>
    <w:rsid w:val="00781E22"/>
    <w:rsid w:val="007823C7"/>
    <w:rsid w:val="00782A6B"/>
    <w:rsid w:val="00782D4B"/>
    <w:rsid w:val="007836A7"/>
    <w:rsid w:val="00783AB5"/>
    <w:rsid w:val="00784063"/>
    <w:rsid w:val="007847E4"/>
    <w:rsid w:val="00784912"/>
    <w:rsid w:val="00784D02"/>
    <w:rsid w:val="00785B90"/>
    <w:rsid w:val="00785C4D"/>
    <w:rsid w:val="00785C67"/>
    <w:rsid w:val="00785EAA"/>
    <w:rsid w:val="007863A3"/>
    <w:rsid w:val="007864CD"/>
    <w:rsid w:val="00786AA5"/>
    <w:rsid w:val="00787315"/>
    <w:rsid w:val="007903C2"/>
    <w:rsid w:val="0079060E"/>
    <w:rsid w:val="0079073A"/>
    <w:rsid w:val="007908E6"/>
    <w:rsid w:val="00790ACC"/>
    <w:rsid w:val="007912F3"/>
    <w:rsid w:val="0079147F"/>
    <w:rsid w:val="007917CA"/>
    <w:rsid w:val="007918DC"/>
    <w:rsid w:val="00791C52"/>
    <w:rsid w:val="007925B8"/>
    <w:rsid w:val="00792B57"/>
    <w:rsid w:val="0079309A"/>
    <w:rsid w:val="007938D6"/>
    <w:rsid w:val="0079419C"/>
    <w:rsid w:val="007944E6"/>
    <w:rsid w:val="00794A90"/>
    <w:rsid w:val="00794B70"/>
    <w:rsid w:val="00794E05"/>
    <w:rsid w:val="0079580A"/>
    <w:rsid w:val="00795D1F"/>
    <w:rsid w:val="00796500"/>
    <w:rsid w:val="00796555"/>
    <w:rsid w:val="007965C0"/>
    <w:rsid w:val="00797C1E"/>
    <w:rsid w:val="007A0184"/>
    <w:rsid w:val="007A066E"/>
    <w:rsid w:val="007A0AE5"/>
    <w:rsid w:val="007A126D"/>
    <w:rsid w:val="007A16A9"/>
    <w:rsid w:val="007A1E00"/>
    <w:rsid w:val="007A25F3"/>
    <w:rsid w:val="007A2817"/>
    <w:rsid w:val="007A3119"/>
    <w:rsid w:val="007A32DA"/>
    <w:rsid w:val="007A33C4"/>
    <w:rsid w:val="007A3A2B"/>
    <w:rsid w:val="007A3F06"/>
    <w:rsid w:val="007A4253"/>
    <w:rsid w:val="007A4332"/>
    <w:rsid w:val="007A44A2"/>
    <w:rsid w:val="007A5EA4"/>
    <w:rsid w:val="007A65E2"/>
    <w:rsid w:val="007A682C"/>
    <w:rsid w:val="007A6AAF"/>
    <w:rsid w:val="007A6B9C"/>
    <w:rsid w:val="007A7139"/>
    <w:rsid w:val="007B0F93"/>
    <w:rsid w:val="007B184A"/>
    <w:rsid w:val="007B1DDF"/>
    <w:rsid w:val="007B288C"/>
    <w:rsid w:val="007B2999"/>
    <w:rsid w:val="007B304E"/>
    <w:rsid w:val="007B32D9"/>
    <w:rsid w:val="007B340F"/>
    <w:rsid w:val="007B377F"/>
    <w:rsid w:val="007B4825"/>
    <w:rsid w:val="007B4C67"/>
    <w:rsid w:val="007B4DB4"/>
    <w:rsid w:val="007B5402"/>
    <w:rsid w:val="007B561B"/>
    <w:rsid w:val="007B5646"/>
    <w:rsid w:val="007B5BFC"/>
    <w:rsid w:val="007B6227"/>
    <w:rsid w:val="007B6672"/>
    <w:rsid w:val="007B6DB5"/>
    <w:rsid w:val="007B6DC5"/>
    <w:rsid w:val="007B6E31"/>
    <w:rsid w:val="007B739D"/>
    <w:rsid w:val="007B7900"/>
    <w:rsid w:val="007C060F"/>
    <w:rsid w:val="007C074B"/>
    <w:rsid w:val="007C09B1"/>
    <w:rsid w:val="007C0F0B"/>
    <w:rsid w:val="007C1432"/>
    <w:rsid w:val="007C1C16"/>
    <w:rsid w:val="007C20C5"/>
    <w:rsid w:val="007C21BE"/>
    <w:rsid w:val="007C23DB"/>
    <w:rsid w:val="007C2429"/>
    <w:rsid w:val="007C28EB"/>
    <w:rsid w:val="007C4594"/>
    <w:rsid w:val="007C48EC"/>
    <w:rsid w:val="007C52C6"/>
    <w:rsid w:val="007C53B5"/>
    <w:rsid w:val="007C641B"/>
    <w:rsid w:val="007C6C98"/>
    <w:rsid w:val="007C7DB0"/>
    <w:rsid w:val="007C7F7E"/>
    <w:rsid w:val="007D0384"/>
    <w:rsid w:val="007D0C2B"/>
    <w:rsid w:val="007D0D64"/>
    <w:rsid w:val="007D11E8"/>
    <w:rsid w:val="007D12F4"/>
    <w:rsid w:val="007D1BBA"/>
    <w:rsid w:val="007D2911"/>
    <w:rsid w:val="007D2B5B"/>
    <w:rsid w:val="007D37B2"/>
    <w:rsid w:val="007D3DCD"/>
    <w:rsid w:val="007D46E7"/>
    <w:rsid w:val="007D49D2"/>
    <w:rsid w:val="007D4DB0"/>
    <w:rsid w:val="007D4FED"/>
    <w:rsid w:val="007D6962"/>
    <w:rsid w:val="007D6EEE"/>
    <w:rsid w:val="007D75CB"/>
    <w:rsid w:val="007D7CAA"/>
    <w:rsid w:val="007E07A7"/>
    <w:rsid w:val="007E0CCD"/>
    <w:rsid w:val="007E1003"/>
    <w:rsid w:val="007E13D5"/>
    <w:rsid w:val="007E1B15"/>
    <w:rsid w:val="007E222B"/>
    <w:rsid w:val="007E27AC"/>
    <w:rsid w:val="007E302E"/>
    <w:rsid w:val="007E3E20"/>
    <w:rsid w:val="007E4011"/>
    <w:rsid w:val="007E4B9E"/>
    <w:rsid w:val="007E4C54"/>
    <w:rsid w:val="007E518A"/>
    <w:rsid w:val="007E53E4"/>
    <w:rsid w:val="007E54FB"/>
    <w:rsid w:val="007E557E"/>
    <w:rsid w:val="007E5A7C"/>
    <w:rsid w:val="007E5BD6"/>
    <w:rsid w:val="007E5D70"/>
    <w:rsid w:val="007E5FAD"/>
    <w:rsid w:val="007E62DE"/>
    <w:rsid w:val="007E674D"/>
    <w:rsid w:val="007E6806"/>
    <w:rsid w:val="007E6BC0"/>
    <w:rsid w:val="007E6F79"/>
    <w:rsid w:val="007E7091"/>
    <w:rsid w:val="007E7145"/>
    <w:rsid w:val="007E71D3"/>
    <w:rsid w:val="007E7616"/>
    <w:rsid w:val="007F005A"/>
    <w:rsid w:val="007F0603"/>
    <w:rsid w:val="007F0B5B"/>
    <w:rsid w:val="007F1B81"/>
    <w:rsid w:val="007F2DCC"/>
    <w:rsid w:val="007F2E7B"/>
    <w:rsid w:val="007F3190"/>
    <w:rsid w:val="007F3814"/>
    <w:rsid w:val="007F3C05"/>
    <w:rsid w:val="007F408D"/>
    <w:rsid w:val="007F483F"/>
    <w:rsid w:val="007F4860"/>
    <w:rsid w:val="007F49D8"/>
    <w:rsid w:val="007F4A99"/>
    <w:rsid w:val="007F4BEA"/>
    <w:rsid w:val="007F4FFB"/>
    <w:rsid w:val="007F5CAB"/>
    <w:rsid w:val="007F704B"/>
    <w:rsid w:val="007F741C"/>
    <w:rsid w:val="007F751A"/>
    <w:rsid w:val="007F768C"/>
    <w:rsid w:val="007F7AED"/>
    <w:rsid w:val="008010D4"/>
    <w:rsid w:val="008019A7"/>
    <w:rsid w:val="008019E2"/>
    <w:rsid w:val="00801AA6"/>
    <w:rsid w:val="00801C73"/>
    <w:rsid w:val="00802078"/>
    <w:rsid w:val="008038FA"/>
    <w:rsid w:val="00803B86"/>
    <w:rsid w:val="00804B6C"/>
    <w:rsid w:val="00804D1A"/>
    <w:rsid w:val="0080511B"/>
    <w:rsid w:val="00805927"/>
    <w:rsid w:val="00805DAF"/>
    <w:rsid w:val="0080603D"/>
    <w:rsid w:val="00806B2E"/>
    <w:rsid w:val="00806E28"/>
    <w:rsid w:val="00806FCE"/>
    <w:rsid w:val="008074A1"/>
    <w:rsid w:val="0081061E"/>
    <w:rsid w:val="00810769"/>
    <w:rsid w:val="0081077C"/>
    <w:rsid w:val="008108C9"/>
    <w:rsid w:val="00810C96"/>
    <w:rsid w:val="00811425"/>
    <w:rsid w:val="008116A8"/>
    <w:rsid w:val="00811A86"/>
    <w:rsid w:val="00811FA7"/>
    <w:rsid w:val="008120F0"/>
    <w:rsid w:val="00812289"/>
    <w:rsid w:val="00812F94"/>
    <w:rsid w:val="00813178"/>
    <w:rsid w:val="00813587"/>
    <w:rsid w:val="008135A1"/>
    <w:rsid w:val="008135A8"/>
    <w:rsid w:val="00813751"/>
    <w:rsid w:val="0081397A"/>
    <w:rsid w:val="00813AE2"/>
    <w:rsid w:val="008146E8"/>
    <w:rsid w:val="00814DC9"/>
    <w:rsid w:val="00814DF7"/>
    <w:rsid w:val="00815E4B"/>
    <w:rsid w:val="008160E2"/>
    <w:rsid w:val="008168C6"/>
    <w:rsid w:val="00816902"/>
    <w:rsid w:val="00817418"/>
    <w:rsid w:val="0081776F"/>
    <w:rsid w:val="00820328"/>
    <w:rsid w:val="00820A39"/>
    <w:rsid w:val="00820E34"/>
    <w:rsid w:val="008211B7"/>
    <w:rsid w:val="008219C8"/>
    <w:rsid w:val="00821C32"/>
    <w:rsid w:val="00822038"/>
    <w:rsid w:val="008223B6"/>
    <w:rsid w:val="00822409"/>
    <w:rsid w:val="00822478"/>
    <w:rsid w:val="00822BC2"/>
    <w:rsid w:val="00822D22"/>
    <w:rsid w:val="00823666"/>
    <w:rsid w:val="00823898"/>
    <w:rsid w:val="00823AAD"/>
    <w:rsid w:val="00825373"/>
    <w:rsid w:val="00825817"/>
    <w:rsid w:val="00826435"/>
    <w:rsid w:val="008265E3"/>
    <w:rsid w:val="00827059"/>
    <w:rsid w:val="00827FCF"/>
    <w:rsid w:val="0083025B"/>
    <w:rsid w:val="00830705"/>
    <w:rsid w:val="00831464"/>
    <w:rsid w:val="00831CA3"/>
    <w:rsid w:val="00831D7F"/>
    <w:rsid w:val="00831F2B"/>
    <w:rsid w:val="00832AC9"/>
    <w:rsid w:val="0083370D"/>
    <w:rsid w:val="00833A8E"/>
    <w:rsid w:val="0083400B"/>
    <w:rsid w:val="008349A0"/>
    <w:rsid w:val="00834C3A"/>
    <w:rsid w:val="00835AD8"/>
    <w:rsid w:val="00835D7B"/>
    <w:rsid w:val="00835F43"/>
    <w:rsid w:val="00836E83"/>
    <w:rsid w:val="00836F0D"/>
    <w:rsid w:val="00837F41"/>
    <w:rsid w:val="00840856"/>
    <w:rsid w:val="00840925"/>
    <w:rsid w:val="00840A94"/>
    <w:rsid w:val="00841502"/>
    <w:rsid w:val="00841B44"/>
    <w:rsid w:val="00841D93"/>
    <w:rsid w:val="00842218"/>
    <w:rsid w:val="0084259B"/>
    <w:rsid w:val="00842C80"/>
    <w:rsid w:val="00843407"/>
    <w:rsid w:val="00843B5A"/>
    <w:rsid w:val="008447B4"/>
    <w:rsid w:val="00845987"/>
    <w:rsid w:val="00846917"/>
    <w:rsid w:val="00846A13"/>
    <w:rsid w:val="00846F95"/>
    <w:rsid w:val="00847A3B"/>
    <w:rsid w:val="00847B31"/>
    <w:rsid w:val="00847B8C"/>
    <w:rsid w:val="00847E19"/>
    <w:rsid w:val="00850757"/>
    <w:rsid w:val="00850833"/>
    <w:rsid w:val="0085157F"/>
    <w:rsid w:val="0085167A"/>
    <w:rsid w:val="008524A1"/>
    <w:rsid w:val="00852FC3"/>
    <w:rsid w:val="0085301A"/>
    <w:rsid w:val="008534A4"/>
    <w:rsid w:val="008535A7"/>
    <w:rsid w:val="0085393A"/>
    <w:rsid w:val="0085455C"/>
    <w:rsid w:val="0085475F"/>
    <w:rsid w:val="0085576D"/>
    <w:rsid w:val="00855AD0"/>
    <w:rsid w:val="00856638"/>
    <w:rsid w:val="0085793B"/>
    <w:rsid w:val="00857E86"/>
    <w:rsid w:val="00860628"/>
    <w:rsid w:val="00860842"/>
    <w:rsid w:val="008608B3"/>
    <w:rsid w:val="0086152E"/>
    <w:rsid w:val="00861CB0"/>
    <w:rsid w:val="0086206F"/>
    <w:rsid w:val="008620CA"/>
    <w:rsid w:val="008624A6"/>
    <w:rsid w:val="00862B98"/>
    <w:rsid w:val="00862C00"/>
    <w:rsid w:val="00863491"/>
    <w:rsid w:val="008654A5"/>
    <w:rsid w:val="00866BD4"/>
    <w:rsid w:val="00867161"/>
    <w:rsid w:val="00867CAB"/>
    <w:rsid w:val="00867D42"/>
    <w:rsid w:val="00867EC8"/>
    <w:rsid w:val="008705B2"/>
    <w:rsid w:val="0087066F"/>
    <w:rsid w:val="008706B8"/>
    <w:rsid w:val="0087073F"/>
    <w:rsid w:val="0087197C"/>
    <w:rsid w:val="00871A52"/>
    <w:rsid w:val="00871DAF"/>
    <w:rsid w:val="008728FD"/>
    <w:rsid w:val="00872B3C"/>
    <w:rsid w:val="00872C71"/>
    <w:rsid w:val="00872F6B"/>
    <w:rsid w:val="00874E58"/>
    <w:rsid w:val="008752C5"/>
    <w:rsid w:val="00875E62"/>
    <w:rsid w:val="008761EA"/>
    <w:rsid w:val="00876A7C"/>
    <w:rsid w:val="0087748E"/>
    <w:rsid w:val="00877CDA"/>
    <w:rsid w:val="00877FBC"/>
    <w:rsid w:val="00880783"/>
    <w:rsid w:val="008809E0"/>
    <w:rsid w:val="0088101B"/>
    <w:rsid w:val="008812B7"/>
    <w:rsid w:val="00881780"/>
    <w:rsid w:val="008824B2"/>
    <w:rsid w:val="0088276F"/>
    <w:rsid w:val="00882C18"/>
    <w:rsid w:val="008831B1"/>
    <w:rsid w:val="00883C6D"/>
    <w:rsid w:val="00884191"/>
    <w:rsid w:val="008841BA"/>
    <w:rsid w:val="008856C5"/>
    <w:rsid w:val="00885883"/>
    <w:rsid w:val="008863C5"/>
    <w:rsid w:val="0088676C"/>
    <w:rsid w:val="008900D5"/>
    <w:rsid w:val="00890299"/>
    <w:rsid w:val="008906E9"/>
    <w:rsid w:val="008906F4"/>
    <w:rsid w:val="0089094A"/>
    <w:rsid w:val="0089096C"/>
    <w:rsid w:val="00890A4D"/>
    <w:rsid w:val="00891B31"/>
    <w:rsid w:val="0089216A"/>
    <w:rsid w:val="008922D8"/>
    <w:rsid w:val="00892ECA"/>
    <w:rsid w:val="0089468D"/>
    <w:rsid w:val="00895527"/>
    <w:rsid w:val="008958D5"/>
    <w:rsid w:val="00895900"/>
    <w:rsid w:val="00895E39"/>
    <w:rsid w:val="00895E47"/>
    <w:rsid w:val="00895E77"/>
    <w:rsid w:val="008960CB"/>
    <w:rsid w:val="00896A22"/>
    <w:rsid w:val="00896E13"/>
    <w:rsid w:val="00896E20"/>
    <w:rsid w:val="0089711E"/>
    <w:rsid w:val="00897352"/>
    <w:rsid w:val="00897B9C"/>
    <w:rsid w:val="00897FD8"/>
    <w:rsid w:val="008A0294"/>
    <w:rsid w:val="008A02A3"/>
    <w:rsid w:val="008A03A4"/>
    <w:rsid w:val="008A0AAA"/>
    <w:rsid w:val="008A1AEB"/>
    <w:rsid w:val="008A1D36"/>
    <w:rsid w:val="008A1FA3"/>
    <w:rsid w:val="008A211F"/>
    <w:rsid w:val="008A2920"/>
    <w:rsid w:val="008A3EDA"/>
    <w:rsid w:val="008A428D"/>
    <w:rsid w:val="008A42F4"/>
    <w:rsid w:val="008A45CF"/>
    <w:rsid w:val="008A4A30"/>
    <w:rsid w:val="008A4B09"/>
    <w:rsid w:val="008A4C7C"/>
    <w:rsid w:val="008A6B47"/>
    <w:rsid w:val="008A6F3F"/>
    <w:rsid w:val="008A6F84"/>
    <w:rsid w:val="008A7CEA"/>
    <w:rsid w:val="008B0B84"/>
    <w:rsid w:val="008B0C2B"/>
    <w:rsid w:val="008B1063"/>
    <w:rsid w:val="008B1479"/>
    <w:rsid w:val="008B1510"/>
    <w:rsid w:val="008B1558"/>
    <w:rsid w:val="008B17EE"/>
    <w:rsid w:val="008B1BC2"/>
    <w:rsid w:val="008B21E8"/>
    <w:rsid w:val="008B2DDF"/>
    <w:rsid w:val="008B2F8B"/>
    <w:rsid w:val="008B3BCF"/>
    <w:rsid w:val="008B49F2"/>
    <w:rsid w:val="008B4ACC"/>
    <w:rsid w:val="008B4D04"/>
    <w:rsid w:val="008B52EE"/>
    <w:rsid w:val="008B5F70"/>
    <w:rsid w:val="008B617D"/>
    <w:rsid w:val="008B680C"/>
    <w:rsid w:val="008B7664"/>
    <w:rsid w:val="008B7A0B"/>
    <w:rsid w:val="008B7BDD"/>
    <w:rsid w:val="008B7C10"/>
    <w:rsid w:val="008C0776"/>
    <w:rsid w:val="008C226C"/>
    <w:rsid w:val="008C2759"/>
    <w:rsid w:val="008C2E06"/>
    <w:rsid w:val="008C36D5"/>
    <w:rsid w:val="008C3BBC"/>
    <w:rsid w:val="008C4917"/>
    <w:rsid w:val="008C51B8"/>
    <w:rsid w:val="008C5675"/>
    <w:rsid w:val="008C5A6B"/>
    <w:rsid w:val="008C5DCE"/>
    <w:rsid w:val="008C5E74"/>
    <w:rsid w:val="008C5FAF"/>
    <w:rsid w:val="008C703E"/>
    <w:rsid w:val="008C747D"/>
    <w:rsid w:val="008C7D1A"/>
    <w:rsid w:val="008D002E"/>
    <w:rsid w:val="008D043B"/>
    <w:rsid w:val="008D06D6"/>
    <w:rsid w:val="008D0A22"/>
    <w:rsid w:val="008D0E5A"/>
    <w:rsid w:val="008D1310"/>
    <w:rsid w:val="008D159F"/>
    <w:rsid w:val="008D1778"/>
    <w:rsid w:val="008D182E"/>
    <w:rsid w:val="008D1D45"/>
    <w:rsid w:val="008D2187"/>
    <w:rsid w:val="008D2639"/>
    <w:rsid w:val="008D28F0"/>
    <w:rsid w:val="008D37C6"/>
    <w:rsid w:val="008D44D6"/>
    <w:rsid w:val="008D5071"/>
    <w:rsid w:val="008D513C"/>
    <w:rsid w:val="008D5311"/>
    <w:rsid w:val="008D5BAC"/>
    <w:rsid w:val="008D5D49"/>
    <w:rsid w:val="008D60AC"/>
    <w:rsid w:val="008D61D7"/>
    <w:rsid w:val="008D6285"/>
    <w:rsid w:val="008D661C"/>
    <w:rsid w:val="008D6A5D"/>
    <w:rsid w:val="008D711F"/>
    <w:rsid w:val="008D7216"/>
    <w:rsid w:val="008E02B3"/>
    <w:rsid w:val="008E0662"/>
    <w:rsid w:val="008E1DFA"/>
    <w:rsid w:val="008E2AB4"/>
    <w:rsid w:val="008E3886"/>
    <w:rsid w:val="008E3B54"/>
    <w:rsid w:val="008E4000"/>
    <w:rsid w:val="008E4C1D"/>
    <w:rsid w:val="008E4C20"/>
    <w:rsid w:val="008E542B"/>
    <w:rsid w:val="008E5877"/>
    <w:rsid w:val="008E5EED"/>
    <w:rsid w:val="008E5F78"/>
    <w:rsid w:val="008E6807"/>
    <w:rsid w:val="008E7576"/>
    <w:rsid w:val="008E770B"/>
    <w:rsid w:val="008E7A50"/>
    <w:rsid w:val="008E7ED8"/>
    <w:rsid w:val="008F0163"/>
    <w:rsid w:val="008F0E23"/>
    <w:rsid w:val="008F16A9"/>
    <w:rsid w:val="008F1724"/>
    <w:rsid w:val="008F1793"/>
    <w:rsid w:val="008F1EEB"/>
    <w:rsid w:val="008F2897"/>
    <w:rsid w:val="008F2ACA"/>
    <w:rsid w:val="008F3403"/>
    <w:rsid w:val="008F3E99"/>
    <w:rsid w:val="008F40E3"/>
    <w:rsid w:val="008F46EE"/>
    <w:rsid w:val="008F4BE7"/>
    <w:rsid w:val="008F4C80"/>
    <w:rsid w:val="008F4EBE"/>
    <w:rsid w:val="008F5EB9"/>
    <w:rsid w:val="009002C2"/>
    <w:rsid w:val="00901162"/>
    <w:rsid w:val="009011AF"/>
    <w:rsid w:val="0090121E"/>
    <w:rsid w:val="00901968"/>
    <w:rsid w:val="00902122"/>
    <w:rsid w:val="00902862"/>
    <w:rsid w:val="00902BAC"/>
    <w:rsid w:val="009030F6"/>
    <w:rsid w:val="0090338E"/>
    <w:rsid w:val="0090347C"/>
    <w:rsid w:val="00903C13"/>
    <w:rsid w:val="00903CD3"/>
    <w:rsid w:val="00904FF2"/>
    <w:rsid w:val="00905073"/>
    <w:rsid w:val="00905B5B"/>
    <w:rsid w:val="0090629D"/>
    <w:rsid w:val="0090647B"/>
    <w:rsid w:val="00906480"/>
    <w:rsid w:val="0090691B"/>
    <w:rsid w:val="00906EED"/>
    <w:rsid w:val="00906F16"/>
    <w:rsid w:val="00907130"/>
    <w:rsid w:val="009073A6"/>
    <w:rsid w:val="00907545"/>
    <w:rsid w:val="009076C9"/>
    <w:rsid w:val="009079AD"/>
    <w:rsid w:val="00907E8F"/>
    <w:rsid w:val="009104F1"/>
    <w:rsid w:val="009106E6"/>
    <w:rsid w:val="00910F5D"/>
    <w:rsid w:val="009115D7"/>
    <w:rsid w:val="00911901"/>
    <w:rsid w:val="0091355B"/>
    <w:rsid w:val="00913733"/>
    <w:rsid w:val="00914257"/>
    <w:rsid w:val="009149CF"/>
    <w:rsid w:val="00914E59"/>
    <w:rsid w:val="00914F38"/>
    <w:rsid w:val="00915734"/>
    <w:rsid w:val="0091642B"/>
    <w:rsid w:val="00916B90"/>
    <w:rsid w:val="009172DD"/>
    <w:rsid w:val="009173B9"/>
    <w:rsid w:val="0092028C"/>
    <w:rsid w:val="00920B5C"/>
    <w:rsid w:val="00920F9F"/>
    <w:rsid w:val="00921223"/>
    <w:rsid w:val="00921432"/>
    <w:rsid w:val="0092177C"/>
    <w:rsid w:val="00921D13"/>
    <w:rsid w:val="00921DB2"/>
    <w:rsid w:val="009220B9"/>
    <w:rsid w:val="009234E0"/>
    <w:rsid w:val="0092361E"/>
    <w:rsid w:val="00923639"/>
    <w:rsid w:val="00923AA1"/>
    <w:rsid w:val="00924088"/>
    <w:rsid w:val="009244BA"/>
    <w:rsid w:val="00924A48"/>
    <w:rsid w:val="00924CF6"/>
    <w:rsid w:val="00925CB7"/>
    <w:rsid w:val="00925FAC"/>
    <w:rsid w:val="009265AC"/>
    <w:rsid w:val="00926613"/>
    <w:rsid w:val="009268C9"/>
    <w:rsid w:val="009268D8"/>
    <w:rsid w:val="0092726C"/>
    <w:rsid w:val="00927590"/>
    <w:rsid w:val="009301E8"/>
    <w:rsid w:val="00930AF6"/>
    <w:rsid w:val="00930BAE"/>
    <w:rsid w:val="00932B66"/>
    <w:rsid w:val="00932F06"/>
    <w:rsid w:val="00933411"/>
    <w:rsid w:val="009335B7"/>
    <w:rsid w:val="0093371B"/>
    <w:rsid w:val="00933911"/>
    <w:rsid w:val="00934DF6"/>
    <w:rsid w:val="00935426"/>
    <w:rsid w:val="00935B4B"/>
    <w:rsid w:val="00936185"/>
    <w:rsid w:val="00936985"/>
    <w:rsid w:val="0093720C"/>
    <w:rsid w:val="00937478"/>
    <w:rsid w:val="009376C1"/>
    <w:rsid w:val="009377B6"/>
    <w:rsid w:val="009377C6"/>
    <w:rsid w:val="009377CA"/>
    <w:rsid w:val="00937B32"/>
    <w:rsid w:val="009402B0"/>
    <w:rsid w:val="009414BB"/>
    <w:rsid w:val="0094151A"/>
    <w:rsid w:val="00941BB0"/>
    <w:rsid w:val="00943103"/>
    <w:rsid w:val="00943259"/>
    <w:rsid w:val="009432EB"/>
    <w:rsid w:val="00943683"/>
    <w:rsid w:val="00943B3A"/>
    <w:rsid w:val="00943C34"/>
    <w:rsid w:val="00943CA2"/>
    <w:rsid w:val="00944014"/>
    <w:rsid w:val="00944495"/>
    <w:rsid w:val="009446D8"/>
    <w:rsid w:val="009446DF"/>
    <w:rsid w:val="0094484E"/>
    <w:rsid w:val="0094487E"/>
    <w:rsid w:val="00944E6E"/>
    <w:rsid w:val="0094551D"/>
    <w:rsid w:val="009470D9"/>
    <w:rsid w:val="009474D9"/>
    <w:rsid w:val="00947936"/>
    <w:rsid w:val="00950922"/>
    <w:rsid w:val="00950AE9"/>
    <w:rsid w:val="00950AF6"/>
    <w:rsid w:val="00950BE4"/>
    <w:rsid w:val="0095165B"/>
    <w:rsid w:val="00952243"/>
    <w:rsid w:val="00952559"/>
    <w:rsid w:val="00952B40"/>
    <w:rsid w:val="0095331F"/>
    <w:rsid w:val="009534B6"/>
    <w:rsid w:val="00953838"/>
    <w:rsid w:val="009539B1"/>
    <w:rsid w:val="00953CB4"/>
    <w:rsid w:val="0095438D"/>
    <w:rsid w:val="0095461E"/>
    <w:rsid w:val="00955583"/>
    <w:rsid w:val="00955B68"/>
    <w:rsid w:val="00955CEA"/>
    <w:rsid w:val="00955D79"/>
    <w:rsid w:val="009566FA"/>
    <w:rsid w:val="00956797"/>
    <w:rsid w:val="009573E2"/>
    <w:rsid w:val="009577A4"/>
    <w:rsid w:val="009606BC"/>
    <w:rsid w:val="009607C2"/>
    <w:rsid w:val="009612E1"/>
    <w:rsid w:val="00961A94"/>
    <w:rsid w:val="0096285C"/>
    <w:rsid w:val="00963816"/>
    <w:rsid w:val="00963BB4"/>
    <w:rsid w:val="009641F5"/>
    <w:rsid w:val="0096437D"/>
    <w:rsid w:val="0096492E"/>
    <w:rsid w:val="00964FE8"/>
    <w:rsid w:val="00965207"/>
    <w:rsid w:val="00965778"/>
    <w:rsid w:val="00965A0D"/>
    <w:rsid w:val="00966025"/>
    <w:rsid w:val="00966973"/>
    <w:rsid w:val="00966B78"/>
    <w:rsid w:val="009671E9"/>
    <w:rsid w:val="0097041E"/>
    <w:rsid w:val="00970B7E"/>
    <w:rsid w:val="009719E3"/>
    <w:rsid w:val="00971AE5"/>
    <w:rsid w:val="00971E4C"/>
    <w:rsid w:val="0097216A"/>
    <w:rsid w:val="0097242C"/>
    <w:rsid w:val="00972BAC"/>
    <w:rsid w:val="00972E63"/>
    <w:rsid w:val="009736FE"/>
    <w:rsid w:val="0097374A"/>
    <w:rsid w:val="00973F1E"/>
    <w:rsid w:val="0097454F"/>
    <w:rsid w:val="0097497A"/>
    <w:rsid w:val="009750FB"/>
    <w:rsid w:val="00975B6F"/>
    <w:rsid w:val="009762AA"/>
    <w:rsid w:val="009762D2"/>
    <w:rsid w:val="00976346"/>
    <w:rsid w:val="009765F4"/>
    <w:rsid w:val="00976848"/>
    <w:rsid w:val="009772FE"/>
    <w:rsid w:val="009779A5"/>
    <w:rsid w:val="00977D09"/>
    <w:rsid w:val="00977E3B"/>
    <w:rsid w:val="00977FF5"/>
    <w:rsid w:val="0098063A"/>
    <w:rsid w:val="009809CD"/>
    <w:rsid w:val="00980DD3"/>
    <w:rsid w:val="00981369"/>
    <w:rsid w:val="00981EC1"/>
    <w:rsid w:val="00981F52"/>
    <w:rsid w:val="009821F8"/>
    <w:rsid w:val="00983365"/>
    <w:rsid w:val="00983E61"/>
    <w:rsid w:val="0098432B"/>
    <w:rsid w:val="009843AD"/>
    <w:rsid w:val="00984A18"/>
    <w:rsid w:val="00986A44"/>
    <w:rsid w:val="009871D0"/>
    <w:rsid w:val="00987363"/>
    <w:rsid w:val="00990337"/>
    <w:rsid w:val="00990384"/>
    <w:rsid w:val="0099054E"/>
    <w:rsid w:val="00990967"/>
    <w:rsid w:val="00990AD7"/>
    <w:rsid w:val="009914FC"/>
    <w:rsid w:val="00991589"/>
    <w:rsid w:val="00991B4D"/>
    <w:rsid w:val="009921A3"/>
    <w:rsid w:val="00992C67"/>
    <w:rsid w:val="00992C7D"/>
    <w:rsid w:val="00993568"/>
    <w:rsid w:val="00993C3A"/>
    <w:rsid w:val="00994216"/>
    <w:rsid w:val="009950C1"/>
    <w:rsid w:val="00995A8E"/>
    <w:rsid w:val="0099624A"/>
    <w:rsid w:val="009965B1"/>
    <w:rsid w:val="00996981"/>
    <w:rsid w:val="0099742B"/>
    <w:rsid w:val="0099776D"/>
    <w:rsid w:val="00997E7D"/>
    <w:rsid w:val="00997EAD"/>
    <w:rsid w:val="009A10E5"/>
    <w:rsid w:val="009A1AF4"/>
    <w:rsid w:val="009A25BA"/>
    <w:rsid w:val="009A362B"/>
    <w:rsid w:val="009A3AC2"/>
    <w:rsid w:val="009A3FC4"/>
    <w:rsid w:val="009A48FB"/>
    <w:rsid w:val="009A4DFA"/>
    <w:rsid w:val="009A5096"/>
    <w:rsid w:val="009A5103"/>
    <w:rsid w:val="009A5992"/>
    <w:rsid w:val="009A7A9C"/>
    <w:rsid w:val="009B038B"/>
    <w:rsid w:val="009B07A1"/>
    <w:rsid w:val="009B0A0D"/>
    <w:rsid w:val="009B0E0F"/>
    <w:rsid w:val="009B124C"/>
    <w:rsid w:val="009B1519"/>
    <w:rsid w:val="009B1A68"/>
    <w:rsid w:val="009B1C02"/>
    <w:rsid w:val="009B23C5"/>
    <w:rsid w:val="009B2490"/>
    <w:rsid w:val="009B2E09"/>
    <w:rsid w:val="009B3A13"/>
    <w:rsid w:val="009B3A29"/>
    <w:rsid w:val="009B3E8E"/>
    <w:rsid w:val="009B3FA5"/>
    <w:rsid w:val="009B405C"/>
    <w:rsid w:val="009B4296"/>
    <w:rsid w:val="009B495A"/>
    <w:rsid w:val="009B4AF5"/>
    <w:rsid w:val="009B4E12"/>
    <w:rsid w:val="009B4F75"/>
    <w:rsid w:val="009B5171"/>
    <w:rsid w:val="009B5C0D"/>
    <w:rsid w:val="009B6F5B"/>
    <w:rsid w:val="009B7647"/>
    <w:rsid w:val="009B7DEE"/>
    <w:rsid w:val="009C115C"/>
    <w:rsid w:val="009C1D84"/>
    <w:rsid w:val="009C260E"/>
    <w:rsid w:val="009C2690"/>
    <w:rsid w:val="009C2D98"/>
    <w:rsid w:val="009C3290"/>
    <w:rsid w:val="009C4187"/>
    <w:rsid w:val="009C48AB"/>
    <w:rsid w:val="009C4E43"/>
    <w:rsid w:val="009C637F"/>
    <w:rsid w:val="009C66AD"/>
    <w:rsid w:val="009C7397"/>
    <w:rsid w:val="009C74C0"/>
    <w:rsid w:val="009D09DF"/>
    <w:rsid w:val="009D129B"/>
    <w:rsid w:val="009D1477"/>
    <w:rsid w:val="009D15F6"/>
    <w:rsid w:val="009D1B2B"/>
    <w:rsid w:val="009D1FC8"/>
    <w:rsid w:val="009D211C"/>
    <w:rsid w:val="009D3115"/>
    <w:rsid w:val="009D31FE"/>
    <w:rsid w:val="009D35CE"/>
    <w:rsid w:val="009D38CB"/>
    <w:rsid w:val="009D3C53"/>
    <w:rsid w:val="009D45B3"/>
    <w:rsid w:val="009D45C4"/>
    <w:rsid w:val="009D52A7"/>
    <w:rsid w:val="009D5C20"/>
    <w:rsid w:val="009D5FF4"/>
    <w:rsid w:val="009D611E"/>
    <w:rsid w:val="009D6127"/>
    <w:rsid w:val="009D6439"/>
    <w:rsid w:val="009D6841"/>
    <w:rsid w:val="009D6A1B"/>
    <w:rsid w:val="009D6B3C"/>
    <w:rsid w:val="009D6D8D"/>
    <w:rsid w:val="009D6E54"/>
    <w:rsid w:val="009D7154"/>
    <w:rsid w:val="009E0222"/>
    <w:rsid w:val="009E2A91"/>
    <w:rsid w:val="009E2BF1"/>
    <w:rsid w:val="009E2D06"/>
    <w:rsid w:val="009E34D1"/>
    <w:rsid w:val="009E3998"/>
    <w:rsid w:val="009E4675"/>
    <w:rsid w:val="009E46F9"/>
    <w:rsid w:val="009E4706"/>
    <w:rsid w:val="009E47D8"/>
    <w:rsid w:val="009E5217"/>
    <w:rsid w:val="009E5461"/>
    <w:rsid w:val="009E5659"/>
    <w:rsid w:val="009E59AE"/>
    <w:rsid w:val="009E5A5C"/>
    <w:rsid w:val="009E5A79"/>
    <w:rsid w:val="009E5C83"/>
    <w:rsid w:val="009E6611"/>
    <w:rsid w:val="009E6748"/>
    <w:rsid w:val="009E6C9A"/>
    <w:rsid w:val="009E7169"/>
    <w:rsid w:val="009E76BA"/>
    <w:rsid w:val="009E7F6D"/>
    <w:rsid w:val="009F0050"/>
    <w:rsid w:val="009F047D"/>
    <w:rsid w:val="009F0C17"/>
    <w:rsid w:val="009F1279"/>
    <w:rsid w:val="009F1B23"/>
    <w:rsid w:val="009F1FFE"/>
    <w:rsid w:val="009F27D6"/>
    <w:rsid w:val="009F3218"/>
    <w:rsid w:val="009F36EB"/>
    <w:rsid w:val="009F3BFE"/>
    <w:rsid w:val="009F4433"/>
    <w:rsid w:val="009F46F1"/>
    <w:rsid w:val="009F492D"/>
    <w:rsid w:val="009F5032"/>
    <w:rsid w:val="009F51CA"/>
    <w:rsid w:val="009F5DB0"/>
    <w:rsid w:val="009F63FE"/>
    <w:rsid w:val="009F6C01"/>
    <w:rsid w:val="009F6E2C"/>
    <w:rsid w:val="009F6EB9"/>
    <w:rsid w:val="009F787B"/>
    <w:rsid w:val="009F79F3"/>
    <w:rsid w:val="009F7CAF"/>
    <w:rsid w:val="009F7CF8"/>
    <w:rsid w:val="00A00998"/>
    <w:rsid w:val="00A00BDF"/>
    <w:rsid w:val="00A02143"/>
    <w:rsid w:val="00A0214F"/>
    <w:rsid w:val="00A023BF"/>
    <w:rsid w:val="00A026E2"/>
    <w:rsid w:val="00A02CDC"/>
    <w:rsid w:val="00A032B6"/>
    <w:rsid w:val="00A0364C"/>
    <w:rsid w:val="00A036BF"/>
    <w:rsid w:val="00A041FA"/>
    <w:rsid w:val="00A0455B"/>
    <w:rsid w:val="00A0459C"/>
    <w:rsid w:val="00A04AE9"/>
    <w:rsid w:val="00A06386"/>
    <w:rsid w:val="00A0719E"/>
    <w:rsid w:val="00A0728C"/>
    <w:rsid w:val="00A07728"/>
    <w:rsid w:val="00A07BB5"/>
    <w:rsid w:val="00A10588"/>
    <w:rsid w:val="00A10983"/>
    <w:rsid w:val="00A10A50"/>
    <w:rsid w:val="00A10BBB"/>
    <w:rsid w:val="00A111E1"/>
    <w:rsid w:val="00A1289C"/>
    <w:rsid w:val="00A1302C"/>
    <w:rsid w:val="00A1334F"/>
    <w:rsid w:val="00A133C6"/>
    <w:rsid w:val="00A135D5"/>
    <w:rsid w:val="00A13A5F"/>
    <w:rsid w:val="00A14ABC"/>
    <w:rsid w:val="00A152A0"/>
    <w:rsid w:val="00A1577F"/>
    <w:rsid w:val="00A15EBB"/>
    <w:rsid w:val="00A15F56"/>
    <w:rsid w:val="00A161BB"/>
    <w:rsid w:val="00A1632E"/>
    <w:rsid w:val="00A1656C"/>
    <w:rsid w:val="00A16C10"/>
    <w:rsid w:val="00A1717C"/>
    <w:rsid w:val="00A171D5"/>
    <w:rsid w:val="00A171D9"/>
    <w:rsid w:val="00A1726E"/>
    <w:rsid w:val="00A1742E"/>
    <w:rsid w:val="00A179D7"/>
    <w:rsid w:val="00A20704"/>
    <w:rsid w:val="00A2094D"/>
    <w:rsid w:val="00A21358"/>
    <w:rsid w:val="00A2153D"/>
    <w:rsid w:val="00A22037"/>
    <w:rsid w:val="00A22DB8"/>
    <w:rsid w:val="00A234A2"/>
    <w:rsid w:val="00A23995"/>
    <w:rsid w:val="00A23FA2"/>
    <w:rsid w:val="00A24D7B"/>
    <w:rsid w:val="00A24E0A"/>
    <w:rsid w:val="00A25275"/>
    <w:rsid w:val="00A254AA"/>
    <w:rsid w:val="00A255DF"/>
    <w:rsid w:val="00A25880"/>
    <w:rsid w:val="00A260F1"/>
    <w:rsid w:val="00A26110"/>
    <w:rsid w:val="00A2649A"/>
    <w:rsid w:val="00A30867"/>
    <w:rsid w:val="00A30AA4"/>
    <w:rsid w:val="00A31433"/>
    <w:rsid w:val="00A31540"/>
    <w:rsid w:val="00A31BF4"/>
    <w:rsid w:val="00A32356"/>
    <w:rsid w:val="00A32778"/>
    <w:rsid w:val="00A3296F"/>
    <w:rsid w:val="00A32C38"/>
    <w:rsid w:val="00A33164"/>
    <w:rsid w:val="00A3319B"/>
    <w:rsid w:val="00A3339B"/>
    <w:rsid w:val="00A33A10"/>
    <w:rsid w:val="00A33DA1"/>
    <w:rsid w:val="00A34066"/>
    <w:rsid w:val="00A3416C"/>
    <w:rsid w:val="00A34E70"/>
    <w:rsid w:val="00A35680"/>
    <w:rsid w:val="00A35A83"/>
    <w:rsid w:val="00A35BA9"/>
    <w:rsid w:val="00A367CD"/>
    <w:rsid w:val="00A36EE6"/>
    <w:rsid w:val="00A40039"/>
    <w:rsid w:val="00A40A0E"/>
    <w:rsid w:val="00A40D4E"/>
    <w:rsid w:val="00A419A6"/>
    <w:rsid w:val="00A41D00"/>
    <w:rsid w:val="00A41E80"/>
    <w:rsid w:val="00A42321"/>
    <w:rsid w:val="00A4296F"/>
    <w:rsid w:val="00A4340E"/>
    <w:rsid w:val="00A43725"/>
    <w:rsid w:val="00A43761"/>
    <w:rsid w:val="00A439B2"/>
    <w:rsid w:val="00A43A9B"/>
    <w:rsid w:val="00A43BEA"/>
    <w:rsid w:val="00A43C69"/>
    <w:rsid w:val="00A43DC8"/>
    <w:rsid w:val="00A44028"/>
    <w:rsid w:val="00A44923"/>
    <w:rsid w:val="00A4512B"/>
    <w:rsid w:val="00A4517C"/>
    <w:rsid w:val="00A45350"/>
    <w:rsid w:val="00A458AC"/>
    <w:rsid w:val="00A45C1C"/>
    <w:rsid w:val="00A4607F"/>
    <w:rsid w:val="00A46685"/>
    <w:rsid w:val="00A467A0"/>
    <w:rsid w:val="00A47565"/>
    <w:rsid w:val="00A47EA8"/>
    <w:rsid w:val="00A50014"/>
    <w:rsid w:val="00A5074B"/>
    <w:rsid w:val="00A5135C"/>
    <w:rsid w:val="00A5174F"/>
    <w:rsid w:val="00A51784"/>
    <w:rsid w:val="00A520F2"/>
    <w:rsid w:val="00A5223F"/>
    <w:rsid w:val="00A52633"/>
    <w:rsid w:val="00A52790"/>
    <w:rsid w:val="00A539F4"/>
    <w:rsid w:val="00A53BC3"/>
    <w:rsid w:val="00A53BD4"/>
    <w:rsid w:val="00A541EE"/>
    <w:rsid w:val="00A54A70"/>
    <w:rsid w:val="00A54BDD"/>
    <w:rsid w:val="00A54EB2"/>
    <w:rsid w:val="00A5548D"/>
    <w:rsid w:val="00A55C30"/>
    <w:rsid w:val="00A55DC6"/>
    <w:rsid w:val="00A56919"/>
    <w:rsid w:val="00A5699E"/>
    <w:rsid w:val="00A56A3A"/>
    <w:rsid w:val="00A56F3B"/>
    <w:rsid w:val="00A57054"/>
    <w:rsid w:val="00A57191"/>
    <w:rsid w:val="00A57A23"/>
    <w:rsid w:val="00A57AEA"/>
    <w:rsid w:val="00A60261"/>
    <w:rsid w:val="00A6122A"/>
    <w:rsid w:val="00A61574"/>
    <w:rsid w:val="00A626AA"/>
    <w:rsid w:val="00A62A42"/>
    <w:rsid w:val="00A638FE"/>
    <w:rsid w:val="00A64003"/>
    <w:rsid w:val="00A640EB"/>
    <w:rsid w:val="00A64439"/>
    <w:rsid w:val="00A64EDA"/>
    <w:rsid w:val="00A659FF"/>
    <w:rsid w:val="00A65E01"/>
    <w:rsid w:val="00A65E98"/>
    <w:rsid w:val="00A661CA"/>
    <w:rsid w:val="00A669BB"/>
    <w:rsid w:val="00A67024"/>
    <w:rsid w:val="00A670DD"/>
    <w:rsid w:val="00A6729E"/>
    <w:rsid w:val="00A67640"/>
    <w:rsid w:val="00A70087"/>
    <w:rsid w:val="00A70F77"/>
    <w:rsid w:val="00A71002"/>
    <w:rsid w:val="00A71BDD"/>
    <w:rsid w:val="00A71DE9"/>
    <w:rsid w:val="00A71DEE"/>
    <w:rsid w:val="00A7209E"/>
    <w:rsid w:val="00A72372"/>
    <w:rsid w:val="00A723C5"/>
    <w:rsid w:val="00A7269E"/>
    <w:rsid w:val="00A73854"/>
    <w:rsid w:val="00A74663"/>
    <w:rsid w:val="00A74A68"/>
    <w:rsid w:val="00A75524"/>
    <w:rsid w:val="00A75F5C"/>
    <w:rsid w:val="00A7608E"/>
    <w:rsid w:val="00A7670F"/>
    <w:rsid w:val="00A76852"/>
    <w:rsid w:val="00A768C6"/>
    <w:rsid w:val="00A76944"/>
    <w:rsid w:val="00A76B08"/>
    <w:rsid w:val="00A76E38"/>
    <w:rsid w:val="00A76F84"/>
    <w:rsid w:val="00A770FE"/>
    <w:rsid w:val="00A7717F"/>
    <w:rsid w:val="00A80489"/>
    <w:rsid w:val="00A80BA0"/>
    <w:rsid w:val="00A80D25"/>
    <w:rsid w:val="00A81278"/>
    <w:rsid w:val="00A81E2E"/>
    <w:rsid w:val="00A81E70"/>
    <w:rsid w:val="00A820EC"/>
    <w:rsid w:val="00A82A7B"/>
    <w:rsid w:val="00A82E40"/>
    <w:rsid w:val="00A83899"/>
    <w:rsid w:val="00A83F19"/>
    <w:rsid w:val="00A844C2"/>
    <w:rsid w:val="00A84A9B"/>
    <w:rsid w:val="00A851C8"/>
    <w:rsid w:val="00A85D2C"/>
    <w:rsid w:val="00A86A8C"/>
    <w:rsid w:val="00A8709B"/>
    <w:rsid w:val="00A878DF"/>
    <w:rsid w:val="00A87AD0"/>
    <w:rsid w:val="00A904AC"/>
    <w:rsid w:val="00A91132"/>
    <w:rsid w:val="00A91D8E"/>
    <w:rsid w:val="00A92081"/>
    <w:rsid w:val="00A92CF9"/>
    <w:rsid w:val="00A92F4C"/>
    <w:rsid w:val="00A942E7"/>
    <w:rsid w:val="00A94654"/>
    <w:rsid w:val="00A9480D"/>
    <w:rsid w:val="00A949AF"/>
    <w:rsid w:val="00A94E0E"/>
    <w:rsid w:val="00A95096"/>
    <w:rsid w:val="00A951AA"/>
    <w:rsid w:val="00A953A0"/>
    <w:rsid w:val="00A959F5"/>
    <w:rsid w:val="00A95AFE"/>
    <w:rsid w:val="00A9605B"/>
    <w:rsid w:val="00A962C8"/>
    <w:rsid w:val="00A9689A"/>
    <w:rsid w:val="00A96CDC"/>
    <w:rsid w:val="00A975FA"/>
    <w:rsid w:val="00A976B9"/>
    <w:rsid w:val="00AA02EB"/>
    <w:rsid w:val="00AA0962"/>
    <w:rsid w:val="00AA0ACD"/>
    <w:rsid w:val="00AA0F12"/>
    <w:rsid w:val="00AA1388"/>
    <w:rsid w:val="00AA13A4"/>
    <w:rsid w:val="00AA1C37"/>
    <w:rsid w:val="00AA2D91"/>
    <w:rsid w:val="00AA40C2"/>
    <w:rsid w:val="00AA52FE"/>
    <w:rsid w:val="00AA5482"/>
    <w:rsid w:val="00AA5FCE"/>
    <w:rsid w:val="00AA600B"/>
    <w:rsid w:val="00AA62AC"/>
    <w:rsid w:val="00AA631F"/>
    <w:rsid w:val="00AA6D8B"/>
    <w:rsid w:val="00AA7047"/>
    <w:rsid w:val="00AA7084"/>
    <w:rsid w:val="00AA7118"/>
    <w:rsid w:val="00AA751A"/>
    <w:rsid w:val="00AA7C3B"/>
    <w:rsid w:val="00AB02B5"/>
    <w:rsid w:val="00AB0A9C"/>
    <w:rsid w:val="00AB1DD1"/>
    <w:rsid w:val="00AB23D9"/>
    <w:rsid w:val="00AB2470"/>
    <w:rsid w:val="00AB255B"/>
    <w:rsid w:val="00AB262B"/>
    <w:rsid w:val="00AB2E8C"/>
    <w:rsid w:val="00AB3566"/>
    <w:rsid w:val="00AB3FB8"/>
    <w:rsid w:val="00AB4C72"/>
    <w:rsid w:val="00AB5152"/>
    <w:rsid w:val="00AB53AE"/>
    <w:rsid w:val="00AB587B"/>
    <w:rsid w:val="00AB61F1"/>
    <w:rsid w:val="00AB7204"/>
    <w:rsid w:val="00AB77A5"/>
    <w:rsid w:val="00AB7863"/>
    <w:rsid w:val="00AB7A1D"/>
    <w:rsid w:val="00AC00AB"/>
    <w:rsid w:val="00AC02BE"/>
    <w:rsid w:val="00AC02C8"/>
    <w:rsid w:val="00AC0D05"/>
    <w:rsid w:val="00AC10E8"/>
    <w:rsid w:val="00AC1B89"/>
    <w:rsid w:val="00AC2420"/>
    <w:rsid w:val="00AC37D3"/>
    <w:rsid w:val="00AC3A51"/>
    <w:rsid w:val="00AC3D7A"/>
    <w:rsid w:val="00AC473B"/>
    <w:rsid w:val="00AC4B54"/>
    <w:rsid w:val="00AC4C92"/>
    <w:rsid w:val="00AC4D57"/>
    <w:rsid w:val="00AC5E22"/>
    <w:rsid w:val="00AC73FB"/>
    <w:rsid w:val="00AC773F"/>
    <w:rsid w:val="00AC776B"/>
    <w:rsid w:val="00AC77B3"/>
    <w:rsid w:val="00AD00B7"/>
    <w:rsid w:val="00AD0D18"/>
    <w:rsid w:val="00AD0D5A"/>
    <w:rsid w:val="00AD14D9"/>
    <w:rsid w:val="00AD165F"/>
    <w:rsid w:val="00AD1F36"/>
    <w:rsid w:val="00AD21D8"/>
    <w:rsid w:val="00AD3101"/>
    <w:rsid w:val="00AD3BC8"/>
    <w:rsid w:val="00AD41FA"/>
    <w:rsid w:val="00AD5325"/>
    <w:rsid w:val="00AD546C"/>
    <w:rsid w:val="00AD57A7"/>
    <w:rsid w:val="00AD59C0"/>
    <w:rsid w:val="00AD61FD"/>
    <w:rsid w:val="00AD6429"/>
    <w:rsid w:val="00AD660F"/>
    <w:rsid w:val="00AD67A7"/>
    <w:rsid w:val="00AD68D2"/>
    <w:rsid w:val="00AD6A0F"/>
    <w:rsid w:val="00AD73EE"/>
    <w:rsid w:val="00AD798E"/>
    <w:rsid w:val="00AD7996"/>
    <w:rsid w:val="00AD7F9B"/>
    <w:rsid w:val="00AE01B4"/>
    <w:rsid w:val="00AE0881"/>
    <w:rsid w:val="00AE103E"/>
    <w:rsid w:val="00AE1481"/>
    <w:rsid w:val="00AE2D02"/>
    <w:rsid w:val="00AE2F68"/>
    <w:rsid w:val="00AE386B"/>
    <w:rsid w:val="00AE3883"/>
    <w:rsid w:val="00AE3E0E"/>
    <w:rsid w:val="00AE4477"/>
    <w:rsid w:val="00AE4F83"/>
    <w:rsid w:val="00AE51C7"/>
    <w:rsid w:val="00AE5F5C"/>
    <w:rsid w:val="00AE67FE"/>
    <w:rsid w:val="00AE6879"/>
    <w:rsid w:val="00AE6F7A"/>
    <w:rsid w:val="00AE7064"/>
    <w:rsid w:val="00AE735C"/>
    <w:rsid w:val="00AE7F48"/>
    <w:rsid w:val="00AF00F6"/>
    <w:rsid w:val="00AF0359"/>
    <w:rsid w:val="00AF076B"/>
    <w:rsid w:val="00AF0C7B"/>
    <w:rsid w:val="00AF0DAB"/>
    <w:rsid w:val="00AF1553"/>
    <w:rsid w:val="00AF1ECF"/>
    <w:rsid w:val="00AF2651"/>
    <w:rsid w:val="00AF2BA0"/>
    <w:rsid w:val="00AF2C75"/>
    <w:rsid w:val="00AF2D65"/>
    <w:rsid w:val="00AF2F70"/>
    <w:rsid w:val="00AF3931"/>
    <w:rsid w:val="00AF447D"/>
    <w:rsid w:val="00AF4483"/>
    <w:rsid w:val="00AF4B47"/>
    <w:rsid w:val="00AF4C30"/>
    <w:rsid w:val="00AF4D03"/>
    <w:rsid w:val="00AF54ED"/>
    <w:rsid w:val="00AF5BF8"/>
    <w:rsid w:val="00AF5C36"/>
    <w:rsid w:val="00AF5E99"/>
    <w:rsid w:val="00AF5EF3"/>
    <w:rsid w:val="00AF7067"/>
    <w:rsid w:val="00AF71D4"/>
    <w:rsid w:val="00AF739C"/>
    <w:rsid w:val="00AF7633"/>
    <w:rsid w:val="00AF7BE7"/>
    <w:rsid w:val="00B000D0"/>
    <w:rsid w:val="00B005B6"/>
    <w:rsid w:val="00B005D7"/>
    <w:rsid w:val="00B0092E"/>
    <w:rsid w:val="00B013B0"/>
    <w:rsid w:val="00B014E4"/>
    <w:rsid w:val="00B0182E"/>
    <w:rsid w:val="00B021FE"/>
    <w:rsid w:val="00B02395"/>
    <w:rsid w:val="00B02CBF"/>
    <w:rsid w:val="00B038EB"/>
    <w:rsid w:val="00B04378"/>
    <w:rsid w:val="00B043B6"/>
    <w:rsid w:val="00B04D16"/>
    <w:rsid w:val="00B04F5E"/>
    <w:rsid w:val="00B0558C"/>
    <w:rsid w:val="00B059AC"/>
    <w:rsid w:val="00B05EC9"/>
    <w:rsid w:val="00B06166"/>
    <w:rsid w:val="00B0658E"/>
    <w:rsid w:val="00B076D0"/>
    <w:rsid w:val="00B07748"/>
    <w:rsid w:val="00B07793"/>
    <w:rsid w:val="00B078DC"/>
    <w:rsid w:val="00B0792D"/>
    <w:rsid w:val="00B07F90"/>
    <w:rsid w:val="00B100A5"/>
    <w:rsid w:val="00B10209"/>
    <w:rsid w:val="00B10418"/>
    <w:rsid w:val="00B10A5B"/>
    <w:rsid w:val="00B11F34"/>
    <w:rsid w:val="00B1227F"/>
    <w:rsid w:val="00B13277"/>
    <w:rsid w:val="00B137C7"/>
    <w:rsid w:val="00B13E97"/>
    <w:rsid w:val="00B13FE2"/>
    <w:rsid w:val="00B13FF5"/>
    <w:rsid w:val="00B14DF7"/>
    <w:rsid w:val="00B151AD"/>
    <w:rsid w:val="00B151D9"/>
    <w:rsid w:val="00B154CB"/>
    <w:rsid w:val="00B157B2"/>
    <w:rsid w:val="00B159E6"/>
    <w:rsid w:val="00B163B7"/>
    <w:rsid w:val="00B175E7"/>
    <w:rsid w:val="00B17802"/>
    <w:rsid w:val="00B2055B"/>
    <w:rsid w:val="00B207C1"/>
    <w:rsid w:val="00B20FB2"/>
    <w:rsid w:val="00B21468"/>
    <w:rsid w:val="00B2184B"/>
    <w:rsid w:val="00B21E76"/>
    <w:rsid w:val="00B222BF"/>
    <w:rsid w:val="00B22921"/>
    <w:rsid w:val="00B23964"/>
    <w:rsid w:val="00B24329"/>
    <w:rsid w:val="00B244C3"/>
    <w:rsid w:val="00B249AD"/>
    <w:rsid w:val="00B25138"/>
    <w:rsid w:val="00B25BD5"/>
    <w:rsid w:val="00B25D2A"/>
    <w:rsid w:val="00B26E0C"/>
    <w:rsid w:val="00B26FEF"/>
    <w:rsid w:val="00B27259"/>
    <w:rsid w:val="00B27B08"/>
    <w:rsid w:val="00B27C5C"/>
    <w:rsid w:val="00B3071C"/>
    <w:rsid w:val="00B31088"/>
    <w:rsid w:val="00B31366"/>
    <w:rsid w:val="00B3201B"/>
    <w:rsid w:val="00B32186"/>
    <w:rsid w:val="00B327AC"/>
    <w:rsid w:val="00B32824"/>
    <w:rsid w:val="00B32F11"/>
    <w:rsid w:val="00B33001"/>
    <w:rsid w:val="00B335DE"/>
    <w:rsid w:val="00B33D59"/>
    <w:rsid w:val="00B33F7D"/>
    <w:rsid w:val="00B343E4"/>
    <w:rsid w:val="00B345FB"/>
    <w:rsid w:val="00B35DDF"/>
    <w:rsid w:val="00B361E9"/>
    <w:rsid w:val="00B36303"/>
    <w:rsid w:val="00B36D3D"/>
    <w:rsid w:val="00B37326"/>
    <w:rsid w:val="00B373D4"/>
    <w:rsid w:val="00B375C6"/>
    <w:rsid w:val="00B37E91"/>
    <w:rsid w:val="00B37EC1"/>
    <w:rsid w:val="00B407FE"/>
    <w:rsid w:val="00B40DB7"/>
    <w:rsid w:val="00B40DED"/>
    <w:rsid w:val="00B411F7"/>
    <w:rsid w:val="00B41E39"/>
    <w:rsid w:val="00B4219B"/>
    <w:rsid w:val="00B4239C"/>
    <w:rsid w:val="00B42C9E"/>
    <w:rsid w:val="00B42D6E"/>
    <w:rsid w:val="00B42DB6"/>
    <w:rsid w:val="00B432D5"/>
    <w:rsid w:val="00B4379D"/>
    <w:rsid w:val="00B440CF"/>
    <w:rsid w:val="00B442F7"/>
    <w:rsid w:val="00B44ED0"/>
    <w:rsid w:val="00B451AD"/>
    <w:rsid w:val="00B45277"/>
    <w:rsid w:val="00B458E5"/>
    <w:rsid w:val="00B469AD"/>
    <w:rsid w:val="00B470DD"/>
    <w:rsid w:val="00B47108"/>
    <w:rsid w:val="00B50C73"/>
    <w:rsid w:val="00B50F93"/>
    <w:rsid w:val="00B51275"/>
    <w:rsid w:val="00B51D4D"/>
    <w:rsid w:val="00B52BA9"/>
    <w:rsid w:val="00B5410D"/>
    <w:rsid w:val="00B5422B"/>
    <w:rsid w:val="00B5440A"/>
    <w:rsid w:val="00B546D8"/>
    <w:rsid w:val="00B54AD4"/>
    <w:rsid w:val="00B552CA"/>
    <w:rsid w:val="00B55383"/>
    <w:rsid w:val="00B553D2"/>
    <w:rsid w:val="00B55A0F"/>
    <w:rsid w:val="00B55D09"/>
    <w:rsid w:val="00B55F5F"/>
    <w:rsid w:val="00B55FB5"/>
    <w:rsid w:val="00B573AE"/>
    <w:rsid w:val="00B573F2"/>
    <w:rsid w:val="00B57403"/>
    <w:rsid w:val="00B57E39"/>
    <w:rsid w:val="00B609FF"/>
    <w:rsid w:val="00B6247E"/>
    <w:rsid w:val="00B628A8"/>
    <w:rsid w:val="00B6398D"/>
    <w:rsid w:val="00B63CCB"/>
    <w:rsid w:val="00B6492D"/>
    <w:rsid w:val="00B65C8D"/>
    <w:rsid w:val="00B66A65"/>
    <w:rsid w:val="00B66ECE"/>
    <w:rsid w:val="00B66FFE"/>
    <w:rsid w:val="00B670D5"/>
    <w:rsid w:val="00B67103"/>
    <w:rsid w:val="00B7003A"/>
    <w:rsid w:val="00B708CD"/>
    <w:rsid w:val="00B70F2F"/>
    <w:rsid w:val="00B7155A"/>
    <w:rsid w:val="00B719E1"/>
    <w:rsid w:val="00B71B47"/>
    <w:rsid w:val="00B7271E"/>
    <w:rsid w:val="00B72991"/>
    <w:rsid w:val="00B738F2"/>
    <w:rsid w:val="00B73C86"/>
    <w:rsid w:val="00B74418"/>
    <w:rsid w:val="00B74517"/>
    <w:rsid w:val="00B746AE"/>
    <w:rsid w:val="00B7539A"/>
    <w:rsid w:val="00B759F6"/>
    <w:rsid w:val="00B765F3"/>
    <w:rsid w:val="00B76F40"/>
    <w:rsid w:val="00B77215"/>
    <w:rsid w:val="00B775B3"/>
    <w:rsid w:val="00B77670"/>
    <w:rsid w:val="00B801FC"/>
    <w:rsid w:val="00B80D5D"/>
    <w:rsid w:val="00B81513"/>
    <w:rsid w:val="00B81EBB"/>
    <w:rsid w:val="00B8217A"/>
    <w:rsid w:val="00B821A1"/>
    <w:rsid w:val="00B822B1"/>
    <w:rsid w:val="00B83568"/>
    <w:rsid w:val="00B838D8"/>
    <w:rsid w:val="00B85243"/>
    <w:rsid w:val="00B8557F"/>
    <w:rsid w:val="00B85B17"/>
    <w:rsid w:val="00B85D20"/>
    <w:rsid w:val="00B85E56"/>
    <w:rsid w:val="00B86AF4"/>
    <w:rsid w:val="00B86E4F"/>
    <w:rsid w:val="00B871C6"/>
    <w:rsid w:val="00B87D78"/>
    <w:rsid w:val="00B90077"/>
    <w:rsid w:val="00B902F2"/>
    <w:rsid w:val="00B904B7"/>
    <w:rsid w:val="00B90E0E"/>
    <w:rsid w:val="00B92200"/>
    <w:rsid w:val="00B9277B"/>
    <w:rsid w:val="00B92DAD"/>
    <w:rsid w:val="00B92F64"/>
    <w:rsid w:val="00B93830"/>
    <w:rsid w:val="00B94CC6"/>
    <w:rsid w:val="00B9511D"/>
    <w:rsid w:val="00B9530C"/>
    <w:rsid w:val="00B953B0"/>
    <w:rsid w:val="00B95C43"/>
    <w:rsid w:val="00B95C8D"/>
    <w:rsid w:val="00B96599"/>
    <w:rsid w:val="00B966D5"/>
    <w:rsid w:val="00B96809"/>
    <w:rsid w:val="00B9694A"/>
    <w:rsid w:val="00B96EAA"/>
    <w:rsid w:val="00B9729A"/>
    <w:rsid w:val="00B97EDB"/>
    <w:rsid w:val="00BA046A"/>
    <w:rsid w:val="00BA049D"/>
    <w:rsid w:val="00BA0852"/>
    <w:rsid w:val="00BA1000"/>
    <w:rsid w:val="00BA22C8"/>
    <w:rsid w:val="00BA2895"/>
    <w:rsid w:val="00BA2BBB"/>
    <w:rsid w:val="00BA39BE"/>
    <w:rsid w:val="00BA3EC5"/>
    <w:rsid w:val="00BA40AE"/>
    <w:rsid w:val="00BA4317"/>
    <w:rsid w:val="00BA4320"/>
    <w:rsid w:val="00BA4431"/>
    <w:rsid w:val="00BA467B"/>
    <w:rsid w:val="00BA469D"/>
    <w:rsid w:val="00BA494D"/>
    <w:rsid w:val="00BA576D"/>
    <w:rsid w:val="00BA57D4"/>
    <w:rsid w:val="00BA5FB2"/>
    <w:rsid w:val="00BA617F"/>
    <w:rsid w:val="00BA67FB"/>
    <w:rsid w:val="00BA6B27"/>
    <w:rsid w:val="00BA77D0"/>
    <w:rsid w:val="00BA7EFB"/>
    <w:rsid w:val="00BB0E33"/>
    <w:rsid w:val="00BB130A"/>
    <w:rsid w:val="00BB20D5"/>
    <w:rsid w:val="00BB2656"/>
    <w:rsid w:val="00BB278E"/>
    <w:rsid w:val="00BB27C1"/>
    <w:rsid w:val="00BB37C6"/>
    <w:rsid w:val="00BB397B"/>
    <w:rsid w:val="00BB50AA"/>
    <w:rsid w:val="00BB6B5A"/>
    <w:rsid w:val="00BB7508"/>
    <w:rsid w:val="00BB762F"/>
    <w:rsid w:val="00BC06BE"/>
    <w:rsid w:val="00BC0D1B"/>
    <w:rsid w:val="00BC131C"/>
    <w:rsid w:val="00BC19F1"/>
    <w:rsid w:val="00BC1E2F"/>
    <w:rsid w:val="00BC1FA1"/>
    <w:rsid w:val="00BC2DCA"/>
    <w:rsid w:val="00BC2FC0"/>
    <w:rsid w:val="00BC3498"/>
    <w:rsid w:val="00BC3B22"/>
    <w:rsid w:val="00BC40DD"/>
    <w:rsid w:val="00BC458F"/>
    <w:rsid w:val="00BC4629"/>
    <w:rsid w:val="00BC4F00"/>
    <w:rsid w:val="00BC5952"/>
    <w:rsid w:val="00BC695C"/>
    <w:rsid w:val="00BC6EFB"/>
    <w:rsid w:val="00BC7550"/>
    <w:rsid w:val="00BC79E9"/>
    <w:rsid w:val="00BC7A4D"/>
    <w:rsid w:val="00BD0CAF"/>
    <w:rsid w:val="00BD23E7"/>
    <w:rsid w:val="00BD283A"/>
    <w:rsid w:val="00BD298F"/>
    <w:rsid w:val="00BD2D22"/>
    <w:rsid w:val="00BD3660"/>
    <w:rsid w:val="00BD3B3B"/>
    <w:rsid w:val="00BD3BFC"/>
    <w:rsid w:val="00BD4BDD"/>
    <w:rsid w:val="00BD4D1A"/>
    <w:rsid w:val="00BD4D5B"/>
    <w:rsid w:val="00BD4E6D"/>
    <w:rsid w:val="00BD5552"/>
    <w:rsid w:val="00BD5B25"/>
    <w:rsid w:val="00BD690A"/>
    <w:rsid w:val="00BD6B03"/>
    <w:rsid w:val="00BD6BFF"/>
    <w:rsid w:val="00BD772B"/>
    <w:rsid w:val="00BD7F53"/>
    <w:rsid w:val="00BE0FAE"/>
    <w:rsid w:val="00BE2B47"/>
    <w:rsid w:val="00BE2BD7"/>
    <w:rsid w:val="00BE2BE5"/>
    <w:rsid w:val="00BE2C97"/>
    <w:rsid w:val="00BE2CF0"/>
    <w:rsid w:val="00BE3802"/>
    <w:rsid w:val="00BE3F09"/>
    <w:rsid w:val="00BE5190"/>
    <w:rsid w:val="00BE5681"/>
    <w:rsid w:val="00BE663E"/>
    <w:rsid w:val="00BE6F62"/>
    <w:rsid w:val="00BE6FE5"/>
    <w:rsid w:val="00BE7271"/>
    <w:rsid w:val="00BE7A5D"/>
    <w:rsid w:val="00BE7F00"/>
    <w:rsid w:val="00BF0102"/>
    <w:rsid w:val="00BF06A0"/>
    <w:rsid w:val="00BF06F6"/>
    <w:rsid w:val="00BF1A79"/>
    <w:rsid w:val="00BF2137"/>
    <w:rsid w:val="00BF21A2"/>
    <w:rsid w:val="00BF2E9C"/>
    <w:rsid w:val="00BF39F1"/>
    <w:rsid w:val="00BF3B20"/>
    <w:rsid w:val="00BF3D87"/>
    <w:rsid w:val="00BF424B"/>
    <w:rsid w:val="00BF4253"/>
    <w:rsid w:val="00BF4533"/>
    <w:rsid w:val="00BF4613"/>
    <w:rsid w:val="00BF47DF"/>
    <w:rsid w:val="00BF4F71"/>
    <w:rsid w:val="00BF5031"/>
    <w:rsid w:val="00BF5635"/>
    <w:rsid w:val="00BF5760"/>
    <w:rsid w:val="00BF58EB"/>
    <w:rsid w:val="00C00341"/>
    <w:rsid w:val="00C00347"/>
    <w:rsid w:val="00C006EA"/>
    <w:rsid w:val="00C025E8"/>
    <w:rsid w:val="00C02DE0"/>
    <w:rsid w:val="00C03088"/>
    <w:rsid w:val="00C035A5"/>
    <w:rsid w:val="00C03C95"/>
    <w:rsid w:val="00C040A1"/>
    <w:rsid w:val="00C04A4A"/>
    <w:rsid w:val="00C058A7"/>
    <w:rsid w:val="00C05DDB"/>
    <w:rsid w:val="00C06218"/>
    <w:rsid w:val="00C06ED6"/>
    <w:rsid w:val="00C07880"/>
    <w:rsid w:val="00C07C6B"/>
    <w:rsid w:val="00C07FBB"/>
    <w:rsid w:val="00C1051D"/>
    <w:rsid w:val="00C10561"/>
    <w:rsid w:val="00C109D4"/>
    <w:rsid w:val="00C10B01"/>
    <w:rsid w:val="00C10D06"/>
    <w:rsid w:val="00C12166"/>
    <w:rsid w:val="00C1281C"/>
    <w:rsid w:val="00C1375C"/>
    <w:rsid w:val="00C13879"/>
    <w:rsid w:val="00C144A1"/>
    <w:rsid w:val="00C14DB6"/>
    <w:rsid w:val="00C14F9E"/>
    <w:rsid w:val="00C15020"/>
    <w:rsid w:val="00C15987"/>
    <w:rsid w:val="00C15D7C"/>
    <w:rsid w:val="00C160D5"/>
    <w:rsid w:val="00C161C9"/>
    <w:rsid w:val="00C16C5D"/>
    <w:rsid w:val="00C16C9D"/>
    <w:rsid w:val="00C16CE3"/>
    <w:rsid w:val="00C174B6"/>
    <w:rsid w:val="00C17876"/>
    <w:rsid w:val="00C17903"/>
    <w:rsid w:val="00C17CC7"/>
    <w:rsid w:val="00C204B7"/>
    <w:rsid w:val="00C20943"/>
    <w:rsid w:val="00C209CF"/>
    <w:rsid w:val="00C20C81"/>
    <w:rsid w:val="00C214D4"/>
    <w:rsid w:val="00C217BB"/>
    <w:rsid w:val="00C21B04"/>
    <w:rsid w:val="00C22189"/>
    <w:rsid w:val="00C225AD"/>
    <w:rsid w:val="00C23C1F"/>
    <w:rsid w:val="00C24CC9"/>
    <w:rsid w:val="00C2565C"/>
    <w:rsid w:val="00C2575F"/>
    <w:rsid w:val="00C25898"/>
    <w:rsid w:val="00C25A6F"/>
    <w:rsid w:val="00C26973"/>
    <w:rsid w:val="00C26A25"/>
    <w:rsid w:val="00C26B14"/>
    <w:rsid w:val="00C2715F"/>
    <w:rsid w:val="00C27D27"/>
    <w:rsid w:val="00C27E62"/>
    <w:rsid w:val="00C27E71"/>
    <w:rsid w:val="00C300CC"/>
    <w:rsid w:val="00C30A14"/>
    <w:rsid w:val="00C30C2B"/>
    <w:rsid w:val="00C31A21"/>
    <w:rsid w:val="00C31C46"/>
    <w:rsid w:val="00C322EF"/>
    <w:rsid w:val="00C32350"/>
    <w:rsid w:val="00C32563"/>
    <w:rsid w:val="00C32BBD"/>
    <w:rsid w:val="00C32CB4"/>
    <w:rsid w:val="00C33927"/>
    <w:rsid w:val="00C33E1F"/>
    <w:rsid w:val="00C33F3D"/>
    <w:rsid w:val="00C34201"/>
    <w:rsid w:val="00C34FF5"/>
    <w:rsid w:val="00C3506A"/>
    <w:rsid w:val="00C3535B"/>
    <w:rsid w:val="00C353FA"/>
    <w:rsid w:val="00C35B9E"/>
    <w:rsid w:val="00C365D6"/>
    <w:rsid w:val="00C36DBC"/>
    <w:rsid w:val="00C3745A"/>
    <w:rsid w:val="00C3768B"/>
    <w:rsid w:val="00C37E6D"/>
    <w:rsid w:val="00C41998"/>
    <w:rsid w:val="00C41B6F"/>
    <w:rsid w:val="00C4256A"/>
    <w:rsid w:val="00C425D9"/>
    <w:rsid w:val="00C427E4"/>
    <w:rsid w:val="00C42C2D"/>
    <w:rsid w:val="00C42E96"/>
    <w:rsid w:val="00C436E2"/>
    <w:rsid w:val="00C437D1"/>
    <w:rsid w:val="00C4390F"/>
    <w:rsid w:val="00C43A2D"/>
    <w:rsid w:val="00C43C37"/>
    <w:rsid w:val="00C449F2"/>
    <w:rsid w:val="00C44A74"/>
    <w:rsid w:val="00C44A9A"/>
    <w:rsid w:val="00C44D16"/>
    <w:rsid w:val="00C44FF8"/>
    <w:rsid w:val="00C45322"/>
    <w:rsid w:val="00C45773"/>
    <w:rsid w:val="00C46064"/>
    <w:rsid w:val="00C46325"/>
    <w:rsid w:val="00C46C51"/>
    <w:rsid w:val="00C46D4D"/>
    <w:rsid w:val="00C4711A"/>
    <w:rsid w:val="00C47EB8"/>
    <w:rsid w:val="00C47F34"/>
    <w:rsid w:val="00C501B5"/>
    <w:rsid w:val="00C5036B"/>
    <w:rsid w:val="00C5056C"/>
    <w:rsid w:val="00C50A38"/>
    <w:rsid w:val="00C50EEA"/>
    <w:rsid w:val="00C51139"/>
    <w:rsid w:val="00C5117C"/>
    <w:rsid w:val="00C5168D"/>
    <w:rsid w:val="00C51722"/>
    <w:rsid w:val="00C51EA9"/>
    <w:rsid w:val="00C51F8F"/>
    <w:rsid w:val="00C52067"/>
    <w:rsid w:val="00C521C0"/>
    <w:rsid w:val="00C52468"/>
    <w:rsid w:val="00C52727"/>
    <w:rsid w:val="00C5297B"/>
    <w:rsid w:val="00C52E49"/>
    <w:rsid w:val="00C54397"/>
    <w:rsid w:val="00C548CA"/>
    <w:rsid w:val="00C549C7"/>
    <w:rsid w:val="00C5699A"/>
    <w:rsid w:val="00C56E8A"/>
    <w:rsid w:val="00C60687"/>
    <w:rsid w:val="00C60C31"/>
    <w:rsid w:val="00C61B79"/>
    <w:rsid w:val="00C61F7B"/>
    <w:rsid w:val="00C624F5"/>
    <w:rsid w:val="00C627A0"/>
    <w:rsid w:val="00C627F8"/>
    <w:rsid w:val="00C62D42"/>
    <w:rsid w:val="00C6312E"/>
    <w:rsid w:val="00C63FA0"/>
    <w:rsid w:val="00C640BA"/>
    <w:rsid w:val="00C653D4"/>
    <w:rsid w:val="00C65780"/>
    <w:rsid w:val="00C65940"/>
    <w:rsid w:val="00C65DC6"/>
    <w:rsid w:val="00C65E2B"/>
    <w:rsid w:val="00C66048"/>
    <w:rsid w:val="00C663DF"/>
    <w:rsid w:val="00C66B06"/>
    <w:rsid w:val="00C66DF9"/>
    <w:rsid w:val="00C66FB3"/>
    <w:rsid w:val="00C67DCE"/>
    <w:rsid w:val="00C702EB"/>
    <w:rsid w:val="00C71B3A"/>
    <w:rsid w:val="00C71ED8"/>
    <w:rsid w:val="00C7383A"/>
    <w:rsid w:val="00C739D7"/>
    <w:rsid w:val="00C73C47"/>
    <w:rsid w:val="00C73EEC"/>
    <w:rsid w:val="00C740CC"/>
    <w:rsid w:val="00C740DC"/>
    <w:rsid w:val="00C74F4C"/>
    <w:rsid w:val="00C7501F"/>
    <w:rsid w:val="00C75A83"/>
    <w:rsid w:val="00C75BD6"/>
    <w:rsid w:val="00C75C78"/>
    <w:rsid w:val="00C7607D"/>
    <w:rsid w:val="00C76882"/>
    <w:rsid w:val="00C76D24"/>
    <w:rsid w:val="00C77031"/>
    <w:rsid w:val="00C773E1"/>
    <w:rsid w:val="00C777CF"/>
    <w:rsid w:val="00C77B32"/>
    <w:rsid w:val="00C80792"/>
    <w:rsid w:val="00C807B6"/>
    <w:rsid w:val="00C81709"/>
    <w:rsid w:val="00C82365"/>
    <w:rsid w:val="00C8303D"/>
    <w:rsid w:val="00C8330B"/>
    <w:rsid w:val="00C84436"/>
    <w:rsid w:val="00C84A5C"/>
    <w:rsid w:val="00C84C6A"/>
    <w:rsid w:val="00C85901"/>
    <w:rsid w:val="00C85E44"/>
    <w:rsid w:val="00C86530"/>
    <w:rsid w:val="00C86DD7"/>
    <w:rsid w:val="00C86F83"/>
    <w:rsid w:val="00C872FA"/>
    <w:rsid w:val="00C87720"/>
    <w:rsid w:val="00C90056"/>
    <w:rsid w:val="00C90BBB"/>
    <w:rsid w:val="00C92676"/>
    <w:rsid w:val="00C92D97"/>
    <w:rsid w:val="00C93666"/>
    <w:rsid w:val="00C9449D"/>
    <w:rsid w:val="00C94648"/>
    <w:rsid w:val="00C9487D"/>
    <w:rsid w:val="00C94FFF"/>
    <w:rsid w:val="00C95457"/>
    <w:rsid w:val="00C95604"/>
    <w:rsid w:val="00C95946"/>
    <w:rsid w:val="00C96207"/>
    <w:rsid w:val="00C96259"/>
    <w:rsid w:val="00C96502"/>
    <w:rsid w:val="00C96A20"/>
    <w:rsid w:val="00C96F3F"/>
    <w:rsid w:val="00C9779A"/>
    <w:rsid w:val="00CA0549"/>
    <w:rsid w:val="00CA0F14"/>
    <w:rsid w:val="00CA0F22"/>
    <w:rsid w:val="00CA1AF8"/>
    <w:rsid w:val="00CA1CAA"/>
    <w:rsid w:val="00CA24A4"/>
    <w:rsid w:val="00CA2A07"/>
    <w:rsid w:val="00CA2A33"/>
    <w:rsid w:val="00CA2D71"/>
    <w:rsid w:val="00CA2E51"/>
    <w:rsid w:val="00CA30E2"/>
    <w:rsid w:val="00CA3180"/>
    <w:rsid w:val="00CA375F"/>
    <w:rsid w:val="00CA3C3B"/>
    <w:rsid w:val="00CA448F"/>
    <w:rsid w:val="00CA48A3"/>
    <w:rsid w:val="00CA48AE"/>
    <w:rsid w:val="00CA4B95"/>
    <w:rsid w:val="00CA568B"/>
    <w:rsid w:val="00CA6B1C"/>
    <w:rsid w:val="00CA759C"/>
    <w:rsid w:val="00CA782E"/>
    <w:rsid w:val="00CA7BFB"/>
    <w:rsid w:val="00CA7DCF"/>
    <w:rsid w:val="00CB063D"/>
    <w:rsid w:val="00CB0E1D"/>
    <w:rsid w:val="00CB0E37"/>
    <w:rsid w:val="00CB10AF"/>
    <w:rsid w:val="00CB1C1D"/>
    <w:rsid w:val="00CB1F9B"/>
    <w:rsid w:val="00CB3220"/>
    <w:rsid w:val="00CB3E11"/>
    <w:rsid w:val="00CB4B28"/>
    <w:rsid w:val="00CB6017"/>
    <w:rsid w:val="00CB618A"/>
    <w:rsid w:val="00CB6232"/>
    <w:rsid w:val="00CB6355"/>
    <w:rsid w:val="00CB7B67"/>
    <w:rsid w:val="00CC03E7"/>
    <w:rsid w:val="00CC08C1"/>
    <w:rsid w:val="00CC0EDC"/>
    <w:rsid w:val="00CC103F"/>
    <w:rsid w:val="00CC1D1C"/>
    <w:rsid w:val="00CC32E5"/>
    <w:rsid w:val="00CC3AB9"/>
    <w:rsid w:val="00CC3B43"/>
    <w:rsid w:val="00CC3F6F"/>
    <w:rsid w:val="00CC526D"/>
    <w:rsid w:val="00CC5595"/>
    <w:rsid w:val="00CC5787"/>
    <w:rsid w:val="00CC5BC1"/>
    <w:rsid w:val="00CC6055"/>
    <w:rsid w:val="00CC61F7"/>
    <w:rsid w:val="00CC63A2"/>
    <w:rsid w:val="00CC6460"/>
    <w:rsid w:val="00CC6557"/>
    <w:rsid w:val="00CC6839"/>
    <w:rsid w:val="00CC6AB2"/>
    <w:rsid w:val="00CC7654"/>
    <w:rsid w:val="00CC7ADE"/>
    <w:rsid w:val="00CD082F"/>
    <w:rsid w:val="00CD1D8E"/>
    <w:rsid w:val="00CD254F"/>
    <w:rsid w:val="00CD264F"/>
    <w:rsid w:val="00CD271D"/>
    <w:rsid w:val="00CD2737"/>
    <w:rsid w:val="00CD29C3"/>
    <w:rsid w:val="00CD2E84"/>
    <w:rsid w:val="00CD3B89"/>
    <w:rsid w:val="00CD3DB0"/>
    <w:rsid w:val="00CD4058"/>
    <w:rsid w:val="00CD43E1"/>
    <w:rsid w:val="00CD4AB6"/>
    <w:rsid w:val="00CD4F70"/>
    <w:rsid w:val="00CD50A0"/>
    <w:rsid w:val="00CD5160"/>
    <w:rsid w:val="00CD51AF"/>
    <w:rsid w:val="00CD5AFF"/>
    <w:rsid w:val="00CD660F"/>
    <w:rsid w:val="00CD6A94"/>
    <w:rsid w:val="00CD6DD0"/>
    <w:rsid w:val="00CD7E75"/>
    <w:rsid w:val="00CE0085"/>
    <w:rsid w:val="00CE0BE8"/>
    <w:rsid w:val="00CE1290"/>
    <w:rsid w:val="00CE14F5"/>
    <w:rsid w:val="00CE1D75"/>
    <w:rsid w:val="00CE224B"/>
    <w:rsid w:val="00CE29AA"/>
    <w:rsid w:val="00CE40F4"/>
    <w:rsid w:val="00CE49AF"/>
    <w:rsid w:val="00CE544E"/>
    <w:rsid w:val="00CE5FA2"/>
    <w:rsid w:val="00CE612E"/>
    <w:rsid w:val="00CE66C9"/>
    <w:rsid w:val="00CE67E2"/>
    <w:rsid w:val="00CE758E"/>
    <w:rsid w:val="00CE7D04"/>
    <w:rsid w:val="00CE7EB8"/>
    <w:rsid w:val="00CE7FBA"/>
    <w:rsid w:val="00CF021C"/>
    <w:rsid w:val="00CF04B7"/>
    <w:rsid w:val="00CF0978"/>
    <w:rsid w:val="00CF1214"/>
    <w:rsid w:val="00CF1705"/>
    <w:rsid w:val="00CF1869"/>
    <w:rsid w:val="00CF1A73"/>
    <w:rsid w:val="00CF1BBA"/>
    <w:rsid w:val="00CF20A2"/>
    <w:rsid w:val="00CF213B"/>
    <w:rsid w:val="00CF2415"/>
    <w:rsid w:val="00CF25F4"/>
    <w:rsid w:val="00CF2EC0"/>
    <w:rsid w:val="00CF345E"/>
    <w:rsid w:val="00CF366B"/>
    <w:rsid w:val="00CF36EB"/>
    <w:rsid w:val="00CF47AF"/>
    <w:rsid w:val="00CF4983"/>
    <w:rsid w:val="00CF5184"/>
    <w:rsid w:val="00CF5796"/>
    <w:rsid w:val="00CF5BE6"/>
    <w:rsid w:val="00CF5E04"/>
    <w:rsid w:val="00CF6902"/>
    <w:rsid w:val="00CF6D73"/>
    <w:rsid w:val="00CF6E3A"/>
    <w:rsid w:val="00CF72C6"/>
    <w:rsid w:val="00CF7877"/>
    <w:rsid w:val="00CF7F07"/>
    <w:rsid w:val="00CF7FD9"/>
    <w:rsid w:val="00D00F34"/>
    <w:rsid w:val="00D01386"/>
    <w:rsid w:val="00D01533"/>
    <w:rsid w:val="00D02622"/>
    <w:rsid w:val="00D02800"/>
    <w:rsid w:val="00D02836"/>
    <w:rsid w:val="00D02F6C"/>
    <w:rsid w:val="00D037D6"/>
    <w:rsid w:val="00D03A69"/>
    <w:rsid w:val="00D04B3B"/>
    <w:rsid w:val="00D0592D"/>
    <w:rsid w:val="00D069B5"/>
    <w:rsid w:val="00D0730B"/>
    <w:rsid w:val="00D0739C"/>
    <w:rsid w:val="00D076A3"/>
    <w:rsid w:val="00D07798"/>
    <w:rsid w:val="00D07B9A"/>
    <w:rsid w:val="00D07E7B"/>
    <w:rsid w:val="00D103A7"/>
    <w:rsid w:val="00D104AE"/>
    <w:rsid w:val="00D1181D"/>
    <w:rsid w:val="00D12967"/>
    <w:rsid w:val="00D12BAD"/>
    <w:rsid w:val="00D12F72"/>
    <w:rsid w:val="00D14003"/>
    <w:rsid w:val="00D142B9"/>
    <w:rsid w:val="00D14800"/>
    <w:rsid w:val="00D154A7"/>
    <w:rsid w:val="00D15805"/>
    <w:rsid w:val="00D15B26"/>
    <w:rsid w:val="00D15BA9"/>
    <w:rsid w:val="00D15EFA"/>
    <w:rsid w:val="00D16312"/>
    <w:rsid w:val="00D168FD"/>
    <w:rsid w:val="00D17012"/>
    <w:rsid w:val="00D17104"/>
    <w:rsid w:val="00D17BBB"/>
    <w:rsid w:val="00D17E11"/>
    <w:rsid w:val="00D2036A"/>
    <w:rsid w:val="00D203DC"/>
    <w:rsid w:val="00D20891"/>
    <w:rsid w:val="00D208DF"/>
    <w:rsid w:val="00D212AA"/>
    <w:rsid w:val="00D21CC8"/>
    <w:rsid w:val="00D21CDD"/>
    <w:rsid w:val="00D229E3"/>
    <w:rsid w:val="00D22BB6"/>
    <w:rsid w:val="00D2336A"/>
    <w:rsid w:val="00D2368A"/>
    <w:rsid w:val="00D23D58"/>
    <w:rsid w:val="00D23EBA"/>
    <w:rsid w:val="00D23F92"/>
    <w:rsid w:val="00D24CCB"/>
    <w:rsid w:val="00D26038"/>
    <w:rsid w:val="00D265FA"/>
    <w:rsid w:val="00D27945"/>
    <w:rsid w:val="00D30139"/>
    <w:rsid w:val="00D304ED"/>
    <w:rsid w:val="00D30B94"/>
    <w:rsid w:val="00D30D16"/>
    <w:rsid w:val="00D30ECA"/>
    <w:rsid w:val="00D30F1C"/>
    <w:rsid w:val="00D32902"/>
    <w:rsid w:val="00D33950"/>
    <w:rsid w:val="00D34470"/>
    <w:rsid w:val="00D34A3E"/>
    <w:rsid w:val="00D34B53"/>
    <w:rsid w:val="00D34F1B"/>
    <w:rsid w:val="00D35233"/>
    <w:rsid w:val="00D35572"/>
    <w:rsid w:val="00D35922"/>
    <w:rsid w:val="00D359DC"/>
    <w:rsid w:val="00D35D16"/>
    <w:rsid w:val="00D35EF3"/>
    <w:rsid w:val="00D3603C"/>
    <w:rsid w:val="00D3625A"/>
    <w:rsid w:val="00D366A6"/>
    <w:rsid w:val="00D369D4"/>
    <w:rsid w:val="00D36B54"/>
    <w:rsid w:val="00D36CA6"/>
    <w:rsid w:val="00D36D70"/>
    <w:rsid w:val="00D36F7E"/>
    <w:rsid w:val="00D37CE7"/>
    <w:rsid w:val="00D40197"/>
    <w:rsid w:val="00D4083E"/>
    <w:rsid w:val="00D4145B"/>
    <w:rsid w:val="00D41E98"/>
    <w:rsid w:val="00D42EB9"/>
    <w:rsid w:val="00D4307E"/>
    <w:rsid w:val="00D442BE"/>
    <w:rsid w:val="00D44342"/>
    <w:rsid w:val="00D44542"/>
    <w:rsid w:val="00D44661"/>
    <w:rsid w:val="00D44860"/>
    <w:rsid w:val="00D449A5"/>
    <w:rsid w:val="00D44B02"/>
    <w:rsid w:val="00D44C47"/>
    <w:rsid w:val="00D44D00"/>
    <w:rsid w:val="00D45179"/>
    <w:rsid w:val="00D45941"/>
    <w:rsid w:val="00D45CAB"/>
    <w:rsid w:val="00D46152"/>
    <w:rsid w:val="00D4693B"/>
    <w:rsid w:val="00D46B83"/>
    <w:rsid w:val="00D46E6C"/>
    <w:rsid w:val="00D50322"/>
    <w:rsid w:val="00D50415"/>
    <w:rsid w:val="00D504FD"/>
    <w:rsid w:val="00D511C7"/>
    <w:rsid w:val="00D519A1"/>
    <w:rsid w:val="00D523CA"/>
    <w:rsid w:val="00D52614"/>
    <w:rsid w:val="00D527D2"/>
    <w:rsid w:val="00D529C3"/>
    <w:rsid w:val="00D52BB3"/>
    <w:rsid w:val="00D536A1"/>
    <w:rsid w:val="00D53BAE"/>
    <w:rsid w:val="00D54246"/>
    <w:rsid w:val="00D5437B"/>
    <w:rsid w:val="00D54510"/>
    <w:rsid w:val="00D54E02"/>
    <w:rsid w:val="00D563DC"/>
    <w:rsid w:val="00D567B7"/>
    <w:rsid w:val="00D56C7C"/>
    <w:rsid w:val="00D578C6"/>
    <w:rsid w:val="00D57A0E"/>
    <w:rsid w:val="00D57BA0"/>
    <w:rsid w:val="00D60743"/>
    <w:rsid w:val="00D60E82"/>
    <w:rsid w:val="00D60F0D"/>
    <w:rsid w:val="00D60FCC"/>
    <w:rsid w:val="00D6134D"/>
    <w:rsid w:val="00D61D86"/>
    <w:rsid w:val="00D621CB"/>
    <w:rsid w:val="00D6292C"/>
    <w:rsid w:val="00D631D4"/>
    <w:rsid w:val="00D64195"/>
    <w:rsid w:val="00D6476D"/>
    <w:rsid w:val="00D64D0D"/>
    <w:rsid w:val="00D65498"/>
    <w:rsid w:val="00D658AF"/>
    <w:rsid w:val="00D65FF4"/>
    <w:rsid w:val="00D67CDE"/>
    <w:rsid w:val="00D70348"/>
    <w:rsid w:val="00D70C06"/>
    <w:rsid w:val="00D70E24"/>
    <w:rsid w:val="00D71051"/>
    <w:rsid w:val="00D71497"/>
    <w:rsid w:val="00D716BF"/>
    <w:rsid w:val="00D722D6"/>
    <w:rsid w:val="00D7244B"/>
    <w:rsid w:val="00D73061"/>
    <w:rsid w:val="00D73181"/>
    <w:rsid w:val="00D73ABA"/>
    <w:rsid w:val="00D74A04"/>
    <w:rsid w:val="00D74A37"/>
    <w:rsid w:val="00D7582D"/>
    <w:rsid w:val="00D75E9F"/>
    <w:rsid w:val="00D768F0"/>
    <w:rsid w:val="00D76D86"/>
    <w:rsid w:val="00D77115"/>
    <w:rsid w:val="00D77C86"/>
    <w:rsid w:val="00D77F61"/>
    <w:rsid w:val="00D800D0"/>
    <w:rsid w:val="00D80399"/>
    <w:rsid w:val="00D8044C"/>
    <w:rsid w:val="00D80BDB"/>
    <w:rsid w:val="00D80DA3"/>
    <w:rsid w:val="00D8234E"/>
    <w:rsid w:val="00D823F5"/>
    <w:rsid w:val="00D835C6"/>
    <w:rsid w:val="00D839FC"/>
    <w:rsid w:val="00D83C89"/>
    <w:rsid w:val="00D846D4"/>
    <w:rsid w:val="00D84773"/>
    <w:rsid w:val="00D848F9"/>
    <w:rsid w:val="00D84E9C"/>
    <w:rsid w:val="00D85B5D"/>
    <w:rsid w:val="00D85C52"/>
    <w:rsid w:val="00D85FF5"/>
    <w:rsid w:val="00D864F6"/>
    <w:rsid w:val="00D871D6"/>
    <w:rsid w:val="00D87985"/>
    <w:rsid w:val="00D87F02"/>
    <w:rsid w:val="00D90571"/>
    <w:rsid w:val="00D90B67"/>
    <w:rsid w:val="00D914C9"/>
    <w:rsid w:val="00D917AF"/>
    <w:rsid w:val="00D91902"/>
    <w:rsid w:val="00D920D3"/>
    <w:rsid w:val="00D92C51"/>
    <w:rsid w:val="00D9417E"/>
    <w:rsid w:val="00D945DA"/>
    <w:rsid w:val="00D95266"/>
    <w:rsid w:val="00D956B8"/>
    <w:rsid w:val="00D956F3"/>
    <w:rsid w:val="00D9583D"/>
    <w:rsid w:val="00D95BB7"/>
    <w:rsid w:val="00D95F3D"/>
    <w:rsid w:val="00D9604B"/>
    <w:rsid w:val="00D963EB"/>
    <w:rsid w:val="00D967B4"/>
    <w:rsid w:val="00D968A8"/>
    <w:rsid w:val="00D97275"/>
    <w:rsid w:val="00DA0330"/>
    <w:rsid w:val="00DA06CE"/>
    <w:rsid w:val="00DA0986"/>
    <w:rsid w:val="00DA0EEE"/>
    <w:rsid w:val="00DA109D"/>
    <w:rsid w:val="00DA2079"/>
    <w:rsid w:val="00DA339F"/>
    <w:rsid w:val="00DA3B82"/>
    <w:rsid w:val="00DA3F31"/>
    <w:rsid w:val="00DA4968"/>
    <w:rsid w:val="00DA49F5"/>
    <w:rsid w:val="00DA70A1"/>
    <w:rsid w:val="00DB0077"/>
    <w:rsid w:val="00DB00FF"/>
    <w:rsid w:val="00DB0BAA"/>
    <w:rsid w:val="00DB137F"/>
    <w:rsid w:val="00DB13B4"/>
    <w:rsid w:val="00DB19DB"/>
    <w:rsid w:val="00DB1ABD"/>
    <w:rsid w:val="00DB20CA"/>
    <w:rsid w:val="00DB275B"/>
    <w:rsid w:val="00DB30CF"/>
    <w:rsid w:val="00DB3DF5"/>
    <w:rsid w:val="00DB3F5F"/>
    <w:rsid w:val="00DB444A"/>
    <w:rsid w:val="00DB4BDD"/>
    <w:rsid w:val="00DB5AD8"/>
    <w:rsid w:val="00DB5D68"/>
    <w:rsid w:val="00DB6BA8"/>
    <w:rsid w:val="00DB74E7"/>
    <w:rsid w:val="00DB7FDC"/>
    <w:rsid w:val="00DC09D7"/>
    <w:rsid w:val="00DC138E"/>
    <w:rsid w:val="00DC1D8A"/>
    <w:rsid w:val="00DC2633"/>
    <w:rsid w:val="00DC2653"/>
    <w:rsid w:val="00DC285B"/>
    <w:rsid w:val="00DC29DD"/>
    <w:rsid w:val="00DC2A61"/>
    <w:rsid w:val="00DC2C0E"/>
    <w:rsid w:val="00DC2C57"/>
    <w:rsid w:val="00DC3E11"/>
    <w:rsid w:val="00DC4689"/>
    <w:rsid w:val="00DC4707"/>
    <w:rsid w:val="00DC4F25"/>
    <w:rsid w:val="00DC4FDC"/>
    <w:rsid w:val="00DC558E"/>
    <w:rsid w:val="00DC5C7E"/>
    <w:rsid w:val="00DC61C1"/>
    <w:rsid w:val="00DC652A"/>
    <w:rsid w:val="00DC6B7D"/>
    <w:rsid w:val="00DC719F"/>
    <w:rsid w:val="00DC78AA"/>
    <w:rsid w:val="00DD01B4"/>
    <w:rsid w:val="00DD05AB"/>
    <w:rsid w:val="00DD0786"/>
    <w:rsid w:val="00DD1272"/>
    <w:rsid w:val="00DD1350"/>
    <w:rsid w:val="00DD1AB8"/>
    <w:rsid w:val="00DD1D23"/>
    <w:rsid w:val="00DD20A8"/>
    <w:rsid w:val="00DD30B7"/>
    <w:rsid w:val="00DD34A4"/>
    <w:rsid w:val="00DD3830"/>
    <w:rsid w:val="00DD43B0"/>
    <w:rsid w:val="00DD4CA2"/>
    <w:rsid w:val="00DD508F"/>
    <w:rsid w:val="00DD5468"/>
    <w:rsid w:val="00DD571F"/>
    <w:rsid w:val="00DD6EE7"/>
    <w:rsid w:val="00DD72E5"/>
    <w:rsid w:val="00DE051B"/>
    <w:rsid w:val="00DE0853"/>
    <w:rsid w:val="00DE0C01"/>
    <w:rsid w:val="00DE1220"/>
    <w:rsid w:val="00DE1F28"/>
    <w:rsid w:val="00DE2FE5"/>
    <w:rsid w:val="00DE3040"/>
    <w:rsid w:val="00DE3575"/>
    <w:rsid w:val="00DE3B85"/>
    <w:rsid w:val="00DE3C7F"/>
    <w:rsid w:val="00DE4641"/>
    <w:rsid w:val="00DE5E26"/>
    <w:rsid w:val="00DE5EC4"/>
    <w:rsid w:val="00DE68C9"/>
    <w:rsid w:val="00DE7801"/>
    <w:rsid w:val="00DE7E8E"/>
    <w:rsid w:val="00DF0757"/>
    <w:rsid w:val="00DF0C7D"/>
    <w:rsid w:val="00DF0CFA"/>
    <w:rsid w:val="00DF160D"/>
    <w:rsid w:val="00DF1938"/>
    <w:rsid w:val="00DF1BA7"/>
    <w:rsid w:val="00DF1CD0"/>
    <w:rsid w:val="00DF2813"/>
    <w:rsid w:val="00DF2FEA"/>
    <w:rsid w:val="00DF37C4"/>
    <w:rsid w:val="00DF39A1"/>
    <w:rsid w:val="00DF3D26"/>
    <w:rsid w:val="00DF48A0"/>
    <w:rsid w:val="00DF4CD5"/>
    <w:rsid w:val="00DF4E62"/>
    <w:rsid w:val="00DF55D8"/>
    <w:rsid w:val="00DF5DD1"/>
    <w:rsid w:val="00DF5E12"/>
    <w:rsid w:val="00DF63FA"/>
    <w:rsid w:val="00DF6B2A"/>
    <w:rsid w:val="00DF6E01"/>
    <w:rsid w:val="00DF7BAF"/>
    <w:rsid w:val="00DF7E7A"/>
    <w:rsid w:val="00DF7F05"/>
    <w:rsid w:val="00E00CF0"/>
    <w:rsid w:val="00E00D50"/>
    <w:rsid w:val="00E01201"/>
    <w:rsid w:val="00E012A8"/>
    <w:rsid w:val="00E01474"/>
    <w:rsid w:val="00E01A94"/>
    <w:rsid w:val="00E01B24"/>
    <w:rsid w:val="00E01D73"/>
    <w:rsid w:val="00E01FAA"/>
    <w:rsid w:val="00E022DE"/>
    <w:rsid w:val="00E02562"/>
    <w:rsid w:val="00E02BD4"/>
    <w:rsid w:val="00E02C3F"/>
    <w:rsid w:val="00E02CE1"/>
    <w:rsid w:val="00E02F0F"/>
    <w:rsid w:val="00E0342A"/>
    <w:rsid w:val="00E036FD"/>
    <w:rsid w:val="00E05456"/>
    <w:rsid w:val="00E054ED"/>
    <w:rsid w:val="00E062DD"/>
    <w:rsid w:val="00E067D9"/>
    <w:rsid w:val="00E06EC1"/>
    <w:rsid w:val="00E0713B"/>
    <w:rsid w:val="00E07292"/>
    <w:rsid w:val="00E07A3A"/>
    <w:rsid w:val="00E108E3"/>
    <w:rsid w:val="00E111D7"/>
    <w:rsid w:val="00E11333"/>
    <w:rsid w:val="00E123C2"/>
    <w:rsid w:val="00E12C4E"/>
    <w:rsid w:val="00E12C93"/>
    <w:rsid w:val="00E1320F"/>
    <w:rsid w:val="00E13A2C"/>
    <w:rsid w:val="00E14010"/>
    <w:rsid w:val="00E14075"/>
    <w:rsid w:val="00E141FA"/>
    <w:rsid w:val="00E146EF"/>
    <w:rsid w:val="00E1489F"/>
    <w:rsid w:val="00E1503A"/>
    <w:rsid w:val="00E153D0"/>
    <w:rsid w:val="00E15491"/>
    <w:rsid w:val="00E15A83"/>
    <w:rsid w:val="00E16070"/>
    <w:rsid w:val="00E167C7"/>
    <w:rsid w:val="00E203F7"/>
    <w:rsid w:val="00E20AF2"/>
    <w:rsid w:val="00E21D01"/>
    <w:rsid w:val="00E22CEE"/>
    <w:rsid w:val="00E22F39"/>
    <w:rsid w:val="00E232E1"/>
    <w:rsid w:val="00E23303"/>
    <w:rsid w:val="00E234A2"/>
    <w:rsid w:val="00E234E9"/>
    <w:rsid w:val="00E23AA2"/>
    <w:rsid w:val="00E243B6"/>
    <w:rsid w:val="00E24689"/>
    <w:rsid w:val="00E25139"/>
    <w:rsid w:val="00E256DB"/>
    <w:rsid w:val="00E25AA3"/>
    <w:rsid w:val="00E25ACB"/>
    <w:rsid w:val="00E25B95"/>
    <w:rsid w:val="00E25C0B"/>
    <w:rsid w:val="00E25F37"/>
    <w:rsid w:val="00E268CE"/>
    <w:rsid w:val="00E27018"/>
    <w:rsid w:val="00E27048"/>
    <w:rsid w:val="00E27469"/>
    <w:rsid w:val="00E27652"/>
    <w:rsid w:val="00E2778C"/>
    <w:rsid w:val="00E27B97"/>
    <w:rsid w:val="00E27CEF"/>
    <w:rsid w:val="00E301D4"/>
    <w:rsid w:val="00E3029F"/>
    <w:rsid w:val="00E30590"/>
    <w:rsid w:val="00E306A0"/>
    <w:rsid w:val="00E31122"/>
    <w:rsid w:val="00E3136C"/>
    <w:rsid w:val="00E318B3"/>
    <w:rsid w:val="00E32D0C"/>
    <w:rsid w:val="00E33153"/>
    <w:rsid w:val="00E335EF"/>
    <w:rsid w:val="00E33BCC"/>
    <w:rsid w:val="00E34C3B"/>
    <w:rsid w:val="00E34E91"/>
    <w:rsid w:val="00E35223"/>
    <w:rsid w:val="00E357BC"/>
    <w:rsid w:val="00E35B1D"/>
    <w:rsid w:val="00E360A6"/>
    <w:rsid w:val="00E361D3"/>
    <w:rsid w:val="00E362D5"/>
    <w:rsid w:val="00E36347"/>
    <w:rsid w:val="00E3680F"/>
    <w:rsid w:val="00E36BA8"/>
    <w:rsid w:val="00E36F56"/>
    <w:rsid w:val="00E374AD"/>
    <w:rsid w:val="00E40E8F"/>
    <w:rsid w:val="00E41248"/>
    <w:rsid w:val="00E415C8"/>
    <w:rsid w:val="00E41765"/>
    <w:rsid w:val="00E41B21"/>
    <w:rsid w:val="00E422CD"/>
    <w:rsid w:val="00E42F54"/>
    <w:rsid w:val="00E42FA1"/>
    <w:rsid w:val="00E4323A"/>
    <w:rsid w:val="00E438BC"/>
    <w:rsid w:val="00E43B5A"/>
    <w:rsid w:val="00E43C38"/>
    <w:rsid w:val="00E44175"/>
    <w:rsid w:val="00E44786"/>
    <w:rsid w:val="00E44A19"/>
    <w:rsid w:val="00E44E27"/>
    <w:rsid w:val="00E45CA4"/>
    <w:rsid w:val="00E46FC8"/>
    <w:rsid w:val="00E4708B"/>
    <w:rsid w:val="00E471A3"/>
    <w:rsid w:val="00E47B5E"/>
    <w:rsid w:val="00E50193"/>
    <w:rsid w:val="00E501A8"/>
    <w:rsid w:val="00E50396"/>
    <w:rsid w:val="00E505A0"/>
    <w:rsid w:val="00E50877"/>
    <w:rsid w:val="00E51131"/>
    <w:rsid w:val="00E51FA4"/>
    <w:rsid w:val="00E5201B"/>
    <w:rsid w:val="00E5232E"/>
    <w:rsid w:val="00E52801"/>
    <w:rsid w:val="00E52BCF"/>
    <w:rsid w:val="00E536FF"/>
    <w:rsid w:val="00E5450F"/>
    <w:rsid w:val="00E549AB"/>
    <w:rsid w:val="00E5522A"/>
    <w:rsid w:val="00E55387"/>
    <w:rsid w:val="00E5554E"/>
    <w:rsid w:val="00E5555D"/>
    <w:rsid w:val="00E5589E"/>
    <w:rsid w:val="00E55A54"/>
    <w:rsid w:val="00E56C9E"/>
    <w:rsid w:val="00E5714D"/>
    <w:rsid w:val="00E57D8F"/>
    <w:rsid w:val="00E57EE6"/>
    <w:rsid w:val="00E605A8"/>
    <w:rsid w:val="00E6070A"/>
    <w:rsid w:val="00E60E5A"/>
    <w:rsid w:val="00E60F80"/>
    <w:rsid w:val="00E612B0"/>
    <w:rsid w:val="00E61A72"/>
    <w:rsid w:val="00E61A98"/>
    <w:rsid w:val="00E61C8D"/>
    <w:rsid w:val="00E62347"/>
    <w:rsid w:val="00E62DA7"/>
    <w:rsid w:val="00E63A18"/>
    <w:rsid w:val="00E6429B"/>
    <w:rsid w:val="00E64589"/>
    <w:rsid w:val="00E64776"/>
    <w:rsid w:val="00E65717"/>
    <w:rsid w:val="00E65A12"/>
    <w:rsid w:val="00E6609C"/>
    <w:rsid w:val="00E66882"/>
    <w:rsid w:val="00E6777E"/>
    <w:rsid w:val="00E70A7A"/>
    <w:rsid w:val="00E71243"/>
    <w:rsid w:val="00E712D8"/>
    <w:rsid w:val="00E71314"/>
    <w:rsid w:val="00E7169C"/>
    <w:rsid w:val="00E71F08"/>
    <w:rsid w:val="00E71FD1"/>
    <w:rsid w:val="00E725BD"/>
    <w:rsid w:val="00E72613"/>
    <w:rsid w:val="00E72CC0"/>
    <w:rsid w:val="00E72D52"/>
    <w:rsid w:val="00E73553"/>
    <w:rsid w:val="00E73782"/>
    <w:rsid w:val="00E746AA"/>
    <w:rsid w:val="00E74715"/>
    <w:rsid w:val="00E7475F"/>
    <w:rsid w:val="00E74976"/>
    <w:rsid w:val="00E75880"/>
    <w:rsid w:val="00E75892"/>
    <w:rsid w:val="00E75994"/>
    <w:rsid w:val="00E75D10"/>
    <w:rsid w:val="00E7635D"/>
    <w:rsid w:val="00E76F95"/>
    <w:rsid w:val="00E7702C"/>
    <w:rsid w:val="00E771F2"/>
    <w:rsid w:val="00E776DB"/>
    <w:rsid w:val="00E7777E"/>
    <w:rsid w:val="00E7785D"/>
    <w:rsid w:val="00E8010D"/>
    <w:rsid w:val="00E80959"/>
    <w:rsid w:val="00E819E9"/>
    <w:rsid w:val="00E81A9B"/>
    <w:rsid w:val="00E81D5E"/>
    <w:rsid w:val="00E82443"/>
    <w:rsid w:val="00E82473"/>
    <w:rsid w:val="00E826B6"/>
    <w:rsid w:val="00E82BB8"/>
    <w:rsid w:val="00E832C5"/>
    <w:rsid w:val="00E83676"/>
    <w:rsid w:val="00E839BB"/>
    <w:rsid w:val="00E840C3"/>
    <w:rsid w:val="00E84804"/>
    <w:rsid w:val="00E858AB"/>
    <w:rsid w:val="00E85B34"/>
    <w:rsid w:val="00E8641B"/>
    <w:rsid w:val="00E864AC"/>
    <w:rsid w:val="00E86747"/>
    <w:rsid w:val="00E87030"/>
    <w:rsid w:val="00E87371"/>
    <w:rsid w:val="00E873DB"/>
    <w:rsid w:val="00E87B03"/>
    <w:rsid w:val="00E90C53"/>
    <w:rsid w:val="00E91424"/>
    <w:rsid w:val="00E9157A"/>
    <w:rsid w:val="00E91976"/>
    <w:rsid w:val="00E91AE4"/>
    <w:rsid w:val="00E91B6A"/>
    <w:rsid w:val="00E924C5"/>
    <w:rsid w:val="00E92913"/>
    <w:rsid w:val="00E92F8F"/>
    <w:rsid w:val="00E9300D"/>
    <w:rsid w:val="00E93663"/>
    <w:rsid w:val="00E936D3"/>
    <w:rsid w:val="00E939B4"/>
    <w:rsid w:val="00E956A8"/>
    <w:rsid w:val="00E95EFB"/>
    <w:rsid w:val="00E968E6"/>
    <w:rsid w:val="00E96E09"/>
    <w:rsid w:val="00E9779D"/>
    <w:rsid w:val="00E97AF5"/>
    <w:rsid w:val="00EA0C84"/>
    <w:rsid w:val="00EA105C"/>
    <w:rsid w:val="00EA1107"/>
    <w:rsid w:val="00EA140A"/>
    <w:rsid w:val="00EA1A15"/>
    <w:rsid w:val="00EA1E48"/>
    <w:rsid w:val="00EA20E6"/>
    <w:rsid w:val="00EA29A8"/>
    <w:rsid w:val="00EA2C64"/>
    <w:rsid w:val="00EA309C"/>
    <w:rsid w:val="00EA37D2"/>
    <w:rsid w:val="00EA3E5C"/>
    <w:rsid w:val="00EA4943"/>
    <w:rsid w:val="00EA4C9E"/>
    <w:rsid w:val="00EA4F8D"/>
    <w:rsid w:val="00EA507D"/>
    <w:rsid w:val="00EA5299"/>
    <w:rsid w:val="00EA5638"/>
    <w:rsid w:val="00EA57D8"/>
    <w:rsid w:val="00EA5D5A"/>
    <w:rsid w:val="00EA6684"/>
    <w:rsid w:val="00EA6CF7"/>
    <w:rsid w:val="00EA72F0"/>
    <w:rsid w:val="00EA7418"/>
    <w:rsid w:val="00EA7772"/>
    <w:rsid w:val="00EA79B3"/>
    <w:rsid w:val="00EA7AD7"/>
    <w:rsid w:val="00EB03D4"/>
    <w:rsid w:val="00EB0601"/>
    <w:rsid w:val="00EB0EB8"/>
    <w:rsid w:val="00EB1EB4"/>
    <w:rsid w:val="00EB229B"/>
    <w:rsid w:val="00EB26BE"/>
    <w:rsid w:val="00EB2B09"/>
    <w:rsid w:val="00EB2E41"/>
    <w:rsid w:val="00EB30A6"/>
    <w:rsid w:val="00EB33E2"/>
    <w:rsid w:val="00EB3A4F"/>
    <w:rsid w:val="00EB3ED2"/>
    <w:rsid w:val="00EB4394"/>
    <w:rsid w:val="00EB43A4"/>
    <w:rsid w:val="00EB4BCF"/>
    <w:rsid w:val="00EB4E72"/>
    <w:rsid w:val="00EB5C0F"/>
    <w:rsid w:val="00EB616F"/>
    <w:rsid w:val="00EB6186"/>
    <w:rsid w:val="00EB6665"/>
    <w:rsid w:val="00EB68E5"/>
    <w:rsid w:val="00EB6C14"/>
    <w:rsid w:val="00EB71B4"/>
    <w:rsid w:val="00EB71B9"/>
    <w:rsid w:val="00EB7508"/>
    <w:rsid w:val="00EB7738"/>
    <w:rsid w:val="00EC05CA"/>
    <w:rsid w:val="00EC076C"/>
    <w:rsid w:val="00EC0BC2"/>
    <w:rsid w:val="00EC12D9"/>
    <w:rsid w:val="00EC2084"/>
    <w:rsid w:val="00EC266D"/>
    <w:rsid w:val="00EC2708"/>
    <w:rsid w:val="00EC27FF"/>
    <w:rsid w:val="00EC2BDA"/>
    <w:rsid w:val="00EC3021"/>
    <w:rsid w:val="00EC43EB"/>
    <w:rsid w:val="00EC4569"/>
    <w:rsid w:val="00EC6E04"/>
    <w:rsid w:val="00EC76D4"/>
    <w:rsid w:val="00EC77AB"/>
    <w:rsid w:val="00EC7864"/>
    <w:rsid w:val="00EC798C"/>
    <w:rsid w:val="00ED01A6"/>
    <w:rsid w:val="00ED0431"/>
    <w:rsid w:val="00ED04FD"/>
    <w:rsid w:val="00ED07F8"/>
    <w:rsid w:val="00ED0956"/>
    <w:rsid w:val="00ED0A05"/>
    <w:rsid w:val="00ED0F2B"/>
    <w:rsid w:val="00ED19DF"/>
    <w:rsid w:val="00ED1C3F"/>
    <w:rsid w:val="00ED1CC2"/>
    <w:rsid w:val="00ED1E7B"/>
    <w:rsid w:val="00ED26C9"/>
    <w:rsid w:val="00ED300A"/>
    <w:rsid w:val="00ED3481"/>
    <w:rsid w:val="00ED3A26"/>
    <w:rsid w:val="00ED4654"/>
    <w:rsid w:val="00ED6019"/>
    <w:rsid w:val="00ED7189"/>
    <w:rsid w:val="00ED71A7"/>
    <w:rsid w:val="00ED7792"/>
    <w:rsid w:val="00ED7BAA"/>
    <w:rsid w:val="00ED7C2F"/>
    <w:rsid w:val="00ED7DAB"/>
    <w:rsid w:val="00EE16B5"/>
    <w:rsid w:val="00EE1B8E"/>
    <w:rsid w:val="00EE1D9F"/>
    <w:rsid w:val="00EE236E"/>
    <w:rsid w:val="00EE2D44"/>
    <w:rsid w:val="00EE3533"/>
    <w:rsid w:val="00EE4111"/>
    <w:rsid w:val="00EE4282"/>
    <w:rsid w:val="00EE55D1"/>
    <w:rsid w:val="00EE5727"/>
    <w:rsid w:val="00EE633D"/>
    <w:rsid w:val="00EE6A4C"/>
    <w:rsid w:val="00EE766B"/>
    <w:rsid w:val="00EE78A6"/>
    <w:rsid w:val="00EF025B"/>
    <w:rsid w:val="00EF08AA"/>
    <w:rsid w:val="00EF0F0B"/>
    <w:rsid w:val="00EF114F"/>
    <w:rsid w:val="00EF2019"/>
    <w:rsid w:val="00EF2345"/>
    <w:rsid w:val="00EF2346"/>
    <w:rsid w:val="00EF26B3"/>
    <w:rsid w:val="00EF2BA9"/>
    <w:rsid w:val="00EF2E67"/>
    <w:rsid w:val="00EF36BD"/>
    <w:rsid w:val="00EF3CDC"/>
    <w:rsid w:val="00EF3DAA"/>
    <w:rsid w:val="00EF4048"/>
    <w:rsid w:val="00EF42CF"/>
    <w:rsid w:val="00EF45B2"/>
    <w:rsid w:val="00EF4937"/>
    <w:rsid w:val="00EF5874"/>
    <w:rsid w:val="00EF58F0"/>
    <w:rsid w:val="00EF5D03"/>
    <w:rsid w:val="00EF604A"/>
    <w:rsid w:val="00EF738B"/>
    <w:rsid w:val="00F00034"/>
    <w:rsid w:val="00F00089"/>
    <w:rsid w:val="00F00099"/>
    <w:rsid w:val="00F009CA"/>
    <w:rsid w:val="00F00A0A"/>
    <w:rsid w:val="00F00EC0"/>
    <w:rsid w:val="00F013E5"/>
    <w:rsid w:val="00F0153B"/>
    <w:rsid w:val="00F0164B"/>
    <w:rsid w:val="00F01F25"/>
    <w:rsid w:val="00F01FAA"/>
    <w:rsid w:val="00F01FF6"/>
    <w:rsid w:val="00F028C4"/>
    <w:rsid w:val="00F02BD0"/>
    <w:rsid w:val="00F03554"/>
    <w:rsid w:val="00F037A4"/>
    <w:rsid w:val="00F03FEE"/>
    <w:rsid w:val="00F04249"/>
    <w:rsid w:val="00F04274"/>
    <w:rsid w:val="00F04DDF"/>
    <w:rsid w:val="00F05277"/>
    <w:rsid w:val="00F05ADE"/>
    <w:rsid w:val="00F05D63"/>
    <w:rsid w:val="00F066C9"/>
    <w:rsid w:val="00F06E6D"/>
    <w:rsid w:val="00F0787C"/>
    <w:rsid w:val="00F07E2D"/>
    <w:rsid w:val="00F07F71"/>
    <w:rsid w:val="00F1001E"/>
    <w:rsid w:val="00F10621"/>
    <w:rsid w:val="00F110F0"/>
    <w:rsid w:val="00F1173C"/>
    <w:rsid w:val="00F1175F"/>
    <w:rsid w:val="00F11881"/>
    <w:rsid w:val="00F11900"/>
    <w:rsid w:val="00F12313"/>
    <w:rsid w:val="00F124EE"/>
    <w:rsid w:val="00F13481"/>
    <w:rsid w:val="00F13AED"/>
    <w:rsid w:val="00F14536"/>
    <w:rsid w:val="00F145FA"/>
    <w:rsid w:val="00F14ED5"/>
    <w:rsid w:val="00F15C6D"/>
    <w:rsid w:val="00F15FD8"/>
    <w:rsid w:val="00F16AD2"/>
    <w:rsid w:val="00F177ED"/>
    <w:rsid w:val="00F17997"/>
    <w:rsid w:val="00F17ECD"/>
    <w:rsid w:val="00F209F4"/>
    <w:rsid w:val="00F20C22"/>
    <w:rsid w:val="00F20F03"/>
    <w:rsid w:val="00F21103"/>
    <w:rsid w:val="00F2140F"/>
    <w:rsid w:val="00F216D3"/>
    <w:rsid w:val="00F21893"/>
    <w:rsid w:val="00F2201C"/>
    <w:rsid w:val="00F22294"/>
    <w:rsid w:val="00F2266A"/>
    <w:rsid w:val="00F22AE3"/>
    <w:rsid w:val="00F22BA6"/>
    <w:rsid w:val="00F22C0F"/>
    <w:rsid w:val="00F22E3A"/>
    <w:rsid w:val="00F2319D"/>
    <w:rsid w:val="00F234F6"/>
    <w:rsid w:val="00F237F2"/>
    <w:rsid w:val="00F23C03"/>
    <w:rsid w:val="00F24836"/>
    <w:rsid w:val="00F249FC"/>
    <w:rsid w:val="00F25F97"/>
    <w:rsid w:val="00F2603A"/>
    <w:rsid w:val="00F26911"/>
    <w:rsid w:val="00F26F52"/>
    <w:rsid w:val="00F2795F"/>
    <w:rsid w:val="00F279AA"/>
    <w:rsid w:val="00F27BAB"/>
    <w:rsid w:val="00F27EB5"/>
    <w:rsid w:val="00F27F0B"/>
    <w:rsid w:val="00F31B7D"/>
    <w:rsid w:val="00F323EE"/>
    <w:rsid w:val="00F327D0"/>
    <w:rsid w:val="00F33A06"/>
    <w:rsid w:val="00F33C00"/>
    <w:rsid w:val="00F343E4"/>
    <w:rsid w:val="00F346B7"/>
    <w:rsid w:val="00F37060"/>
    <w:rsid w:val="00F3730D"/>
    <w:rsid w:val="00F3778A"/>
    <w:rsid w:val="00F37ED2"/>
    <w:rsid w:val="00F4156F"/>
    <w:rsid w:val="00F41855"/>
    <w:rsid w:val="00F4195A"/>
    <w:rsid w:val="00F41EC6"/>
    <w:rsid w:val="00F42B64"/>
    <w:rsid w:val="00F42CA5"/>
    <w:rsid w:val="00F42CCE"/>
    <w:rsid w:val="00F4318A"/>
    <w:rsid w:val="00F43570"/>
    <w:rsid w:val="00F43925"/>
    <w:rsid w:val="00F43991"/>
    <w:rsid w:val="00F4482B"/>
    <w:rsid w:val="00F44B00"/>
    <w:rsid w:val="00F44DB2"/>
    <w:rsid w:val="00F44EEE"/>
    <w:rsid w:val="00F45400"/>
    <w:rsid w:val="00F455E9"/>
    <w:rsid w:val="00F45674"/>
    <w:rsid w:val="00F459E8"/>
    <w:rsid w:val="00F45E30"/>
    <w:rsid w:val="00F46136"/>
    <w:rsid w:val="00F467B1"/>
    <w:rsid w:val="00F46BE0"/>
    <w:rsid w:val="00F4721A"/>
    <w:rsid w:val="00F477CE"/>
    <w:rsid w:val="00F47AA7"/>
    <w:rsid w:val="00F47BAC"/>
    <w:rsid w:val="00F47E8B"/>
    <w:rsid w:val="00F50247"/>
    <w:rsid w:val="00F505E1"/>
    <w:rsid w:val="00F50ACE"/>
    <w:rsid w:val="00F50B72"/>
    <w:rsid w:val="00F50C57"/>
    <w:rsid w:val="00F50DF4"/>
    <w:rsid w:val="00F51430"/>
    <w:rsid w:val="00F51CF3"/>
    <w:rsid w:val="00F51DDD"/>
    <w:rsid w:val="00F51FE6"/>
    <w:rsid w:val="00F52228"/>
    <w:rsid w:val="00F5229E"/>
    <w:rsid w:val="00F526CA"/>
    <w:rsid w:val="00F535DD"/>
    <w:rsid w:val="00F540EE"/>
    <w:rsid w:val="00F541CE"/>
    <w:rsid w:val="00F5443C"/>
    <w:rsid w:val="00F546D3"/>
    <w:rsid w:val="00F559C8"/>
    <w:rsid w:val="00F56BD2"/>
    <w:rsid w:val="00F56BE1"/>
    <w:rsid w:val="00F56F22"/>
    <w:rsid w:val="00F5702E"/>
    <w:rsid w:val="00F5729C"/>
    <w:rsid w:val="00F57418"/>
    <w:rsid w:val="00F574FC"/>
    <w:rsid w:val="00F57B6A"/>
    <w:rsid w:val="00F57C04"/>
    <w:rsid w:val="00F602EC"/>
    <w:rsid w:val="00F60EB0"/>
    <w:rsid w:val="00F612E7"/>
    <w:rsid w:val="00F61307"/>
    <w:rsid w:val="00F62029"/>
    <w:rsid w:val="00F621CA"/>
    <w:rsid w:val="00F625D6"/>
    <w:rsid w:val="00F626AD"/>
    <w:rsid w:val="00F63CAE"/>
    <w:rsid w:val="00F63E1A"/>
    <w:rsid w:val="00F63E36"/>
    <w:rsid w:val="00F64672"/>
    <w:rsid w:val="00F648BE"/>
    <w:rsid w:val="00F64C5E"/>
    <w:rsid w:val="00F64F5D"/>
    <w:rsid w:val="00F6519A"/>
    <w:rsid w:val="00F652F5"/>
    <w:rsid w:val="00F654A8"/>
    <w:rsid w:val="00F65667"/>
    <w:rsid w:val="00F65D0B"/>
    <w:rsid w:val="00F65D97"/>
    <w:rsid w:val="00F66033"/>
    <w:rsid w:val="00F6671D"/>
    <w:rsid w:val="00F66881"/>
    <w:rsid w:val="00F66E11"/>
    <w:rsid w:val="00F66EFF"/>
    <w:rsid w:val="00F6746E"/>
    <w:rsid w:val="00F6799E"/>
    <w:rsid w:val="00F71802"/>
    <w:rsid w:val="00F7183A"/>
    <w:rsid w:val="00F71C4B"/>
    <w:rsid w:val="00F71DCD"/>
    <w:rsid w:val="00F71EE0"/>
    <w:rsid w:val="00F71F0F"/>
    <w:rsid w:val="00F72102"/>
    <w:rsid w:val="00F72F28"/>
    <w:rsid w:val="00F738E1"/>
    <w:rsid w:val="00F73D33"/>
    <w:rsid w:val="00F73DC8"/>
    <w:rsid w:val="00F73E72"/>
    <w:rsid w:val="00F73E87"/>
    <w:rsid w:val="00F74167"/>
    <w:rsid w:val="00F742A3"/>
    <w:rsid w:val="00F7464B"/>
    <w:rsid w:val="00F7542D"/>
    <w:rsid w:val="00F75B57"/>
    <w:rsid w:val="00F75E8A"/>
    <w:rsid w:val="00F7613C"/>
    <w:rsid w:val="00F77279"/>
    <w:rsid w:val="00F77ADE"/>
    <w:rsid w:val="00F77F60"/>
    <w:rsid w:val="00F8034C"/>
    <w:rsid w:val="00F80517"/>
    <w:rsid w:val="00F805FF"/>
    <w:rsid w:val="00F8060B"/>
    <w:rsid w:val="00F808A6"/>
    <w:rsid w:val="00F81121"/>
    <w:rsid w:val="00F812A2"/>
    <w:rsid w:val="00F8149E"/>
    <w:rsid w:val="00F8181B"/>
    <w:rsid w:val="00F81B67"/>
    <w:rsid w:val="00F81BB0"/>
    <w:rsid w:val="00F823DD"/>
    <w:rsid w:val="00F82444"/>
    <w:rsid w:val="00F825E3"/>
    <w:rsid w:val="00F829B7"/>
    <w:rsid w:val="00F82F33"/>
    <w:rsid w:val="00F8383B"/>
    <w:rsid w:val="00F83AA4"/>
    <w:rsid w:val="00F83C27"/>
    <w:rsid w:val="00F84158"/>
    <w:rsid w:val="00F8431D"/>
    <w:rsid w:val="00F845C5"/>
    <w:rsid w:val="00F85960"/>
    <w:rsid w:val="00F85AE9"/>
    <w:rsid w:val="00F85CA4"/>
    <w:rsid w:val="00F86340"/>
    <w:rsid w:val="00F90236"/>
    <w:rsid w:val="00F904D6"/>
    <w:rsid w:val="00F90815"/>
    <w:rsid w:val="00F91C5F"/>
    <w:rsid w:val="00F91CBB"/>
    <w:rsid w:val="00F91E33"/>
    <w:rsid w:val="00F92877"/>
    <w:rsid w:val="00F9437C"/>
    <w:rsid w:val="00F94868"/>
    <w:rsid w:val="00F94C49"/>
    <w:rsid w:val="00F94D91"/>
    <w:rsid w:val="00F94DB4"/>
    <w:rsid w:val="00F94DEE"/>
    <w:rsid w:val="00F94F19"/>
    <w:rsid w:val="00F94FD8"/>
    <w:rsid w:val="00F95A92"/>
    <w:rsid w:val="00F96379"/>
    <w:rsid w:val="00F972AD"/>
    <w:rsid w:val="00FA0AB4"/>
    <w:rsid w:val="00FA0AF9"/>
    <w:rsid w:val="00FA0D4B"/>
    <w:rsid w:val="00FA1641"/>
    <w:rsid w:val="00FA29E7"/>
    <w:rsid w:val="00FA2A1D"/>
    <w:rsid w:val="00FA37C6"/>
    <w:rsid w:val="00FA4397"/>
    <w:rsid w:val="00FA45FB"/>
    <w:rsid w:val="00FA4619"/>
    <w:rsid w:val="00FA4D7F"/>
    <w:rsid w:val="00FA4FFB"/>
    <w:rsid w:val="00FA5097"/>
    <w:rsid w:val="00FA56D3"/>
    <w:rsid w:val="00FA6118"/>
    <w:rsid w:val="00FA633D"/>
    <w:rsid w:val="00FA7224"/>
    <w:rsid w:val="00FA730A"/>
    <w:rsid w:val="00FA7327"/>
    <w:rsid w:val="00FA7971"/>
    <w:rsid w:val="00FB02E8"/>
    <w:rsid w:val="00FB03D1"/>
    <w:rsid w:val="00FB049A"/>
    <w:rsid w:val="00FB05EB"/>
    <w:rsid w:val="00FB0718"/>
    <w:rsid w:val="00FB0828"/>
    <w:rsid w:val="00FB0990"/>
    <w:rsid w:val="00FB17E9"/>
    <w:rsid w:val="00FB1A78"/>
    <w:rsid w:val="00FB2228"/>
    <w:rsid w:val="00FB2274"/>
    <w:rsid w:val="00FB22FC"/>
    <w:rsid w:val="00FB2C95"/>
    <w:rsid w:val="00FB2D26"/>
    <w:rsid w:val="00FB2DB3"/>
    <w:rsid w:val="00FB3913"/>
    <w:rsid w:val="00FB42BC"/>
    <w:rsid w:val="00FB49F4"/>
    <w:rsid w:val="00FB4BE7"/>
    <w:rsid w:val="00FB4CA2"/>
    <w:rsid w:val="00FB5226"/>
    <w:rsid w:val="00FB532C"/>
    <w:rsid w:val="00FB55DE"/>
    <w:rsid w:val="00FB5C3E"/>
    <w:rsid w:val="00FB7421"/>
    <w:rsid w:val="00FB7883"/>
    <w:rsid w:val="00FB7DF2"/>
    <w:rsid w:val="00FC17D4"/>
    <w:rsid w:val="00FC23A9"/>
    <w:rsid w:val="00FC2A6C"/>
    <w:rsid w:val="00FC3A51"/>
    <w:rsid w:val="00FC3F70"/>
    <w:rsid w:val="00FC5F80"/>
    <w:rsid w:val="00FC66B7"/>
    <w:rsid w:val="00FC6B4C"/>
    <w:rsid w:val="00FC6CA3"/>
    <w:rsid w:val="00FC6CFF"/>
    <w:rsid w:val="00FC7489"/>
    <w:rsid w:val="00FC7791"/>
    <w:rsid w:val="00FC7894"/>
    <w:rsid w:val="00FD0556"/>
    <w:rsid w:val="00FD0569"/>
    <w:rsid w:val="00FD057C"/>
    <w:rsid w:val="00FD145E"/>
    <w:rsid w:val="00FD1AAA"/>
    <w:rsid w:val="00FD1DE0"/>
    <w:rsid w:val="00FD246A"/>
    <w:rsid w:val="00FD2793"/>
    <w:rsid w:val="00FD27F4"/>
    <w:rsid w:val="00FD2CE0"/>
    <w:rsid w:val="00FD3A43"/>
    <w:rsid w:val="00FD43F9"/>
    <w:rsid w:val="00FD4622"/>
    <w:rsid w:val="00FD4969"/>
    <w:rsid w:val="00FD4E6B"/>
    <w:rsid w:val="00FD4F4C"/>
    <w:rsid w:val="00FD5186"/>
    <w:rsid w:val="00FD53B5"/>
    <w:rsid w:val="00FD6A9E"/>
    <w:rsid w:val="00FD6AB9"/>
    <w:rsid w:val="00FD6B13"/>
    <w:rsid w:val="00FD71CB"/>
    <w:rsid w:val="00FD7B4F"/>
    <w:rsid w:val="00FE03BB"/>
    <w:rsid w:val="00FE0410"/>
    <w:rsid w:val="00FE06EA"/>
    <w:rsid w:val="00FE09B6"/>
    <w:rsid w:val="00FE0E42"/>
    <w:rsid w:val="00FE157C"/>
    <w:rsid w:val="00FE1C7E"/>
    <w:rsid w:val="00FE21E6"/>
    <w:rsid w:val="00FE22DE"/>
    <w:rsid w:val="00FE253E"/>
    <w:rsid w:val="00FE308B"/>
    <w:rsid w:val="00FE3C5D"/>
    <w:rsid w:val="00FE3E2E"/>
    <w:rsid w:val="00FE445A"/>
    <w:rsid w:val="00FE4937"/>
    <w:rsid w:val="00FE50BE"/>
    <w:rsid w:val="00FE5240"/>
    <w:rsid w:val="00FE52D6"/>
    <w:rsid w:val="00FE5842"/>
    <w:rsid w:val="00FE5C69"/>
    <w:rsid w:val="00FE6D92"/>
    <w:rsid w:val="00FE7830"/>
    <w:rsid w:val="00FF157D"/>
    <w:rsid w:val="00FF174F"/>
    <w:rsid w:val="00FF175F"/>
    <w:rsid w:val="00FF3E1B"/>
    <w:rsid w:val="00FF409B"/>
    <w:rsid w:val="00FF40BB"/>
    <w:rsid w:val="00FF4108"/>
    <w:rsid w:val="00FF4E21"/>
    <w:rsid w:val="00FF4FAF"/>
    <w:rsid w:val="00FF58BC"/>
    <w:rsid w:val="00FF5BB1"/>
    <w:rsid w:val="00FF5D32"/>
    <w:rsid w:val="00FF63C0"/>
    <w:rsid w:val="00FF6A3E"/>
    <w:rsid w:val="00FF6C99"/>
    <w:rsid w:val="00FF75BB"/>
    <w:rsid w:val="00FF774C"/>
    <w:rsid w:val="00FF77C7"/>
    <w:rsid w:val="00FF79AF"/>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9E25B"/>
  <w15:docId w15:val="{2817314B-F506-44D2-99FC-0694DFD7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773"/>
    <w:rPr>
      <w:rFonts w:ascii="Calibri Light" w:hAnsi="Calibri Light"/>
    </w:rPr>
  </w:style>
  <w:style w:type="paragraph" w:styleId="Heading1">
    <w:name w:val="heading 1"/>
    <w:basedOn w:val="Normal"/>
    <w:next w:val="Normal"/>
    <w:link w:val="Heading1Char"/>
    <w:uiPriority w:val="9"/>
    <w:qFormat/>
    <w:rsid w:val="007518CE"/>
    <w:pPr>
      <w:keepNext/>
      <w:keepLines/>
      <w:numPr>
        <w:numId w:val="6"/>
      </w:numPr>
      <w:spacing w:before="240" w:after="0"/>
      <w:outlineLvl w:val="0"/>
    </w:pPr>
    <w:rPr>
      <w:rFonts w:ascii="Century Schoolbook" w:eastAsiaTheme="majorEastAsia" w:hAnsi="Century Schoolbook" w:cstheme="majorBidi"/>
      <w:b/>
      <w:bCs/>
      <w:sz w:val="28"/>
      <w:szCs w:val="28"/>
    </w:rPr>
  </w:style>
  <w:style w:type="paragraph" w:styleId="Heading2">
    <w:name w:val="heading 2"/>
    <w:basedOn w:val="Normal"/>
    <w:next w:val="Normal"/>
    <w:link w:val="Heading2Char"/>
    <w:uiPriority w:val="9"/>
    <w:unhideWhenUsed/>
    <w:qFormat/>
    <w:rsid w:val="007518CE"/>
    <w:pPr>
      <w:keepNext/>
      <w:keepLines/>
      <w:numPr>
        <w:ilvl w:val="1"/>
        <w:numId w:val="6"/>
      </w:numPr>
      <w:spacing w:before="200" w:after="0"/>
      <w:outlineLvl w:val="1"/>
    </w:pPr>
    <w:rPr>
      <w:rFonts w:ascii="Century Schoolbook" w:eastAsiaTheme="majorEastAsia" w:hAnsi="Century Schoolbook" w:cstheme="majorBidi"/>
      <w:b/>
      <w:bCs/>
      <w:sz w:val="26"/>
      <w:szCs w:val="26"/>
    </w:rPr>
  </w:style>
  <w:style w:type="paragraph" w:styleId="Heading3">
    <w:name w:val="heading 3"/>
    <w:basedOn w:val="Normal"/>
    <w:next w:val="Normal"/>
    <w:link w:val="Heading3Char"/>
    <w:uiPriority w:val="9"/>
    <w:unhideWhenUsed/>
    <w:qFormat/>
    <w:rsid w:val="00353E3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106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414F"/>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0BE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0BE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BE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BE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82"/>
    <w:rPr>
      <w:rFonts w:ascii="Tahoma" w:hAnsi="Tahoma" w:cs="Tahoma"/>
      <w:sz w:val="16"/>
      <w:szCs w:val="16"/>
    </w:rPr>
  </w:style>
  <w:style w:type="paragraph" w:styleId="Caption">
    <w:name w:val="caption"/>
    <w:basedOn w:val="Normal"/>
    <w:next w:val="Normal"/>
    <w:uiPriority w:val="35"/>
    <w:unhideWhenUsed/>
    <w:qFormat/>
    <w:rsid w:val="00C76882"/>
    <w:pPr>
      <w:spacing w:line="240" w:lineRule="auto"/>
    </w:pPr>
    <w:rPr>
      <w:b/>
      <w:bCs/>
      <w:color w:val="4F81BD" w:themeColor="accent1"/>
      <w:sz w:val="18"/>
      <w:szCs w:val="18"/>
    </w:rPr>
  </w:style>
  <w:style w:type="paragraph" w:styleId="ListParagraph">
    <w:name w:val="List Paragraph"/>
    <w:basedOn w:val="Normal"/>
    <w:uiPriority w:val="34"/>
    <w:qFormat/>
    <w:rsid w:val="0091642B"/>
    <w:pPr>
      <w:ind w:left="720"/>
      <w:contextualSpacing/>
    </w:pPr>
  </w:style>
  <w:style w:type="character" w:styleId="Hyperlink">
    <w:name w:val="Hyperlink"/>
    <w:basedOn w:val="DefaultParagraphFont"/>
    <w:uiPriority w:val="99"/>
    <w:unhideWhenUsed/>
    <w:rsid w:val="0097497A"/>
    <w:rPr>
      <w:color w:val="0000FF" w:themeColor="hyperlink"/>
      <w:u w:val="single"/>
    </w:rPr>
  </w:style>
  <w:style w:type="character" w:customStyle="1" w:styleId="Heading2Char">
    <w:name w:val="Heading 2 Char"/>
    <w:basedOn w:val="DefaultParagraphFont"/>
    <w:link w:val="Heading2"/>
    <w:uiPriority w:val="9"/>
    <w:rsid w:val="007518CE"/>
    <w:rPr>
      <w:rFonts w:ascii="Century Schoolbook" w:eastAsiaTheme="majorEastAsia" w:hAnsi="Century Schoolbook" w:cstheme="majorBidi"/>
      <w:b/>
      <w:bCs/>
      <w:sz w:val="26"/>
      <w:szCs w:val="26"/>
    </w:rPr>
  </w:style>
  <w:style w:type="character" w:customStyle="1" w:styleId="Heading3Char">
    <w:name w:val="Heading 3 Char"/>
    <w:basedOn w:val="DefaultParagraphFont"/>
    <w:link w:val="Heading3"/>
    <w:uiPriority w:val="9"/>
    <w:rsid w:val="00353E3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518CE"/>
    <w:rPr>
      <w:rFonts w:ascii="Century Schoolbook" w:eastAsiaTheme="majorEastAsia" w:hAnsi="Century Schoolbook" w:cstheme="majorBidi"/>
      <w:b/>
      <w:bCs/>
      <w:sz w:val="28"/>
      <w:szCs w:val="28"/>
    </w:rPr>
  </w:style>
  <w:style w:type="character" w:customStyle="1" w:styleId="Heading4Char">
    <w:name w:val="Heading 4 Char"/>
    <w:basedOn w:val="DefaultParagraphFont"/>
    <w:link w:val="Heading4"/>
    <w:uiPriority w:val="9"/>
    <w:rsid w:val="008B106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96C3E"/>
    <w:pPr>
      <w:outlineLvl w:val="9"/>
    </w:pPr>
  </w:style>
  <w:style w:type="paragraph" w:styleId="TOC1">
    <w:name w:val="toc 1"/>
    <w:basedOn w:val="Normal"/>
    <w:next w:val="Normal"/>
    <w:autoRedefine/>
    <w:uiPriority w:val="39"/>
    <w:unhideWhenUsed/>
    <w:rsid w:val="00596C3E"/>
    <w:pPr>
      <w:spacing w:after="100"/>
    </w:pPr>
  </w:style>
  <w:style w:type="paragraph" w:styleId="TOC2">
    <w:name w:val="toc 2"/>
    <w:basedOn w:val="Normal"/>
    <w:next w:val="Normal"/>
    <w:autoRedefine/>
    <w:uiPriority w:val="39"/>
    <w:unhideWhenUsed/>
    <w:rsid w:val="00596C3E"/>
    <w:pPr>
      <w:spacing w:after="100"/>
      <w:ind w:left="220"/>
    </w:pPr>
  </w:style>
  <w:style w:type="paragraph" w:styleId="TOC3">
    <w:name w:val="toc 3"/>
    <w:basedOn w:val="Normal"/>
    <w:next w:val="Normal"/>
    <w:autoRedefine/>
    <w:uiPriority w:val="39"/>
    <w:unhideWhenUsed/>
    <w:rsid w:val="00596C3E"/>
    <w:pPr>
      <w:spacing w:after="100"/>
      <w:ind w:left="440"/>
    </w:pPr>
  </w:style>
  <w:style w:type="paragraph" w:styleId="NormalWeb">
    <w:name w:val="Normal (Web)"/>
    <w:basedOn w:val="Normal"/>
    <w:uiPriority w:val="99"/>
    <w:semiHidden/>
    <w:unhideWhenUsed/>
    <w:rsid w:val="00643C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65498"/>
    <w:pPr>
      <w:spacing w:after="0" w:line="240" w:lineRule="auto"/>
    </w:pPr>
  </w:style>
  <w:style w:type="character" w:customStyle="1" w:styleId="NoSpacingChar">
    <w:name w:val="No Spacing Char"/>
    <w:basedOn w:val="DefaultParagraphFont"/>
    <w:link w:val="NoSpacing"/>
    <w:uiPriority w:val="1"/>
    <w:rsid w:val="00D65498"/>
    <w:rPr>
      <w:rFonts w:eastAsiaTheme="minorEastAsia"/>
    </w:rPr>
  </w:style>
  <w:style w:type="paragraph" w:styleId="Subtitle">
    <w:name w:val="Subtitle"/>
    <w:basedOn w:val="Normal"/>
    <w:next w:val="Normal"/>
    <w:link w:val="SubtitleChar"/>
    <w:uiPriority w:val="11"/>
    <w:qFormat/>
    <w:rsid w:val="00991589"/>
    <w:pPr>
      <w:numPr>
        <w:ilvl w:val="1"/>
      </w:numPr>
      <w:spacing w:after="0"/>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58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9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89"/>
  </w:style>
  <w:style w:type="paragraph" w:styleId="Footer">
    <w:name w:val="footer"/>
    <w:basedOn w:val="Normal"/>
    <w:link w:val="FooterChar"/>
    <w:uiPriority w:val="99"/>
    <w:unhideWhenUsed/>
    <w:rsid w:val="0099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89"/>
  </w:style>
  <w:style w:type="character" w:customStyle="1" w:styleId="Heading5Char">
    <w:name w:val="Heading 5 Char"/>
    <w:basedOn w:val="DefaultParagraphFont"/>
    <w:link w:val="Heading5"/>
    <w:uiPriority w:val="9"/>
    <w:rsid w:val="0006414F"/>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06414F"/>
    <w:rPr>
      <w:i/>
      <w:iCs/>
      <w:color w:val="808080" w:themeColor="text1" w:themeTint="7F"/>
    </w:rPr>
  </w:style>
  <w:style w:type="character" w:styleId="PlaceholderText">
    <w:name w:val="Placeholder Text"/>
    <w:basedOn w:val="DefaultParagraphFont"/>
    <w:uiPriority w:val="99"/>
    <w:semiHidden/>
    <w:rsid w:val="00242462"/>
    <w:rPr>
      <w:color w:val="808080"/>
    </w:rPr>
  </w:style>
  <w:style w:type="character" w:customStyle="1" w:styleId="Heading6Char">
    <w:name w:val="Heading 6 Char"/>
    <w:basedOn w:val="DefaultParagraphFont"/>
    <w:link w:val="Heading6"/>
    <w:uiPriority w:val="9"/>
    <w:semiHidden/>
    <w:rsid w:val="00CE0B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0B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B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BE8"/>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136B6"/>
    <w:rPr>
      <w:sz w:val="16"/>
      <w:szCs w:val="16"/>
    </w:rPr>
  </w:style>
  <w:style w:type="paragraph" w:styleId="CommentText">
    <w:name w:val="annotation text"/>
    <w:basedOn w:val="Normal"/>
    <w:link w:val="CommentTextChar"/>
    <w:uiPriority w:val="99"/>
    <w:semiHidden/>
    <w:unhideWhenUsed/>
    <w:rsid w:val="003136B6"/>
    <w:pPr>
      <w:spacing w:line="240" w:lineRule="auto"/>
    </w:pPr>
    <w:rPr>
      <w:sz w:val="20"/>
      <w:szCs w:val="20"/>
    </w:rPr>
  </w:style>
  <w:style w:type="character" w:customStyle="1" w:styleId="CommentTextChar">
    <w:name w:val="Comment Text Char"/>
    <w:basedOn w:val="DefaultParagraphFont"/>
    <w:link w:val="CommentText"/>
    <w:uiPriority w:val="99"/>
    <w:semiHidden/>
    <w:rsid w:val="003136B6"/>
    <w:rPr>
      <w:sz w:val="20"/>
      <w:szCs w:val="20"/>
    </w:rPr>
  </w:style>
  <w:style w:type="paragraph" w:styleId="CommentSubject">
    <w:name w:val="annotation subject"/>
    <w:basedOn w:val="CommentText"/>
    <w:next w:val="CommentText"/>
    <w:link w:val="CommentSubjectChar"/>
    <w:uiPriority w:val="99"/>
    <w:semiHidden/>
    <w:unhideWhenUsed/>
    <w:rsid w:val="003136B6"/>
    <w:rPr>
      <w:b/>
      <w:bCs/>
    </w:rPr>
  </w:style>
  <w:style w:type="character" w:customStyle="1" w:styleId="CommentSubjectChar">
    <w:name w:val="Comment Subject Char"/>
    <w:basedOn w:val="CommentTextChar"/>
    <w:link w:val="CommentSubject"/>
    <w:uiPriority w:val="99"/>
    <w:semiHidden/>
    <w:rsid w:val="003136B6"/>
    <w:rPr>
      <w:b/>
      <w:bCs/>
      <w:sz w:val="20"/>
      <w:szCs w:val="20"/>
    </w:rPr>
  </w:style>
  <w:style w:type="paragraph" w:styleId="FootnoteText">
    <w:name w:val="footnote text"/>
    <w:basedOn w:val="Normal"/>
    <w:link w:val="FootnoteTextChar"/>
    <w:uiPriority w:val="99"/>
    <w:semiHidden/>
    <w:unhideWhenUsed/>
    <w:rsid w:val="00D02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800"/>
    <w:rPr>
      <w:sz w:val="20"/>
      <w:szCs w:val="20"/>
    </w:rPr>
  </w:style>
  <w:style w:type="character" w:styleId="FootnoteReference">
    <w:name w:val="footnote reference"/>
    <w:basedOn w:val="DefaultParagraphFont"/>
    <w:uiPriority w:val="99"/>
    <w:semiHidden/>
    <w:unhideWhenUsed/>
    <w:rsid w:val="00D02800"/>
    <w:rPr>
      <w:vertAlign w:val="superscript"/>
    </w:rPr>
  </w:style>
  <w:style w:type="table" w:styleId="TableGrid">
    <w:name w:val="Table Grid"/>
    <w:basedOn w:val="TableNormal"/>
    <w:uiPriority w:val="59"/>
    <w:rsid w:val="003C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3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2F1581"/>
    <w:pPr>
      <w:spacing w:after="0" w:line="240" w:lineRule="auto"/>
    </w:pPr>
    <w:rPr>
      <w:rFonts w:ascii="Calibri Light" w:hAnsi="Calibri Light"/>
    </w:rPr>
  </w:style>
  <w:style w:type="paragraph" w:styleId="ListBullet">
    <w:name w:val="List Bullet"/>
    <w:basedOn w:val="Normal"/>
    <w:uiPriority w:val="99"/>
    <w:unhideWhenUsed/>
    <w:rsid w:val="00D23F92"/>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14713">
      <w:bodyDiv w:val="1"/>
      <w:marLeft w:val="0"/>
      <w:marRight w:val="0"/>
      <w:marTop w:val="0"/>
      <w:marBottom w:val="0"/>
      <w:divBdr>
        <w:top w:val="none" w:sz="0" w:space="0" w:color="auto"/>
        <w:left w:val="none" w:sz="0" w:space="0" w:color="auto"/>
        <w:bottom w:val="none" w:sz="0" w:space="0" w:color="auto"/>
        <w:right w:val="none" w:sz="0" w:space="0" w:color="auto"/>
      </w:divBdr>
    </w:div>
    <w:div w:id="331875899">
      <w:bodyDiv w:val="1"/>
      <w:marLeft w:val="0"/>
      <w:marRight w:val="0"/>
      <w:marTop w:val="0"/>
      <w:marBottom w:val="0"/>
      <w:divBdr>
        <w:top w:val="none" w:sz="0" w:space="0" w:color="auto"/>
        <w:left w:val="none" w:sz="0" w:space="0" w:color="auto"/>
        <w:bottom w:val="none" w:sz="0" w:space="0" w:color="auto"/>
        <w:right w:val="none" w:sz="0" w:space="0" w:color="auto"/>
      </w:divBdr>
    </w:div>
    <w:div w:id="421529035">
      <w:bodyDiv w:val="1"/>
      <w:marLeft w:val="0"/>
      <w:marRight w:val="0"/>
      <w:marTop w:val="0"/>
      <w:marBottom w:val="0"/>
      <w:divBdr>
        <w:top w:val="none" w:sz="0" w:space="0" w:color="auto"/>
        <w:left w:val="none" w:sz="0" w:space="0" w:color="auto"/>
        <w:bottom w:val="none" w:sz="0" w:space="0" w:color="auto"/>
        <w:right w:val="none" w:sz="0" w:space="0" w:color="auto"/>
      </w:divBdr>
    </w:div>
    <w:div w:id="518395796">
      <w:bodyDiv w:val="1"/>
      <w:marLeft w:val="0"/>
      <w:marRight w:val="0"/>
      <w:marTop w:val="0"/>
      <w:marBottom w:val="0"/>
      <w:divBdr>
        <w:top w:val="none" w:sz="0" w:space="0" w:color="auto"/>
        <w:left w:val="none" w:sz="0" w:space="0" w:color="auto"/>
        <w:bottom w:val="none" w:sz="0" w:space="0" w:color="auto"/>
        <w:right w:val="none" w:sz="0" w:space="0" w:color="auto"/>
      </w:divBdr>
    </w:div>
    <w:div w:id="661159673">
      <w:bodyDiv w:val="1"/>
      <w:marLeft w:val="0"/>
      <w:marRight w:val="0"/>
      <w:marTop w:val="0"/>
      <w:marBottom w:val="0"/>
      <w:divBdr>
        <w:top w:val="none" w:sz="0" w:space="0" w:color="auto"/>
        <w:left w:val="none" w:sz="0" w:space="0" w:color="auto"/>
        <w:bottom w:val="none" w:sz="0" w:space="0" w:color="auto"/>
        <w:right w:val="none" w:sz="0" w:space="0" w:color="auto"/>
      </w:divBdr>
    </w:div>
    <w:div w:id="752361752">
      <w:bodyDiv w:val="1"/>
      <w:marLeft w:val="0"/>
      <w:marRight w:val="0"/>
      <w:marTop w:val="0"/>
      <w:marBottom w:val="0"/>
      <w:divBdr>
        <w:top w:val="none" w:sz="0" w:space="0" w:color="auto"/>
        <w:left w:val="none" w:sz="0" w:space="0" w:color="auto"/>
        <w:bottom w:val="none" w:sz="0" w:space="0" w:color="auto"/>
        <w:right w:val="none" w:sz="0" w:space="0" w:color="auto"/>
      </w:divBdr>
    </w:div>
    <w:div w:id="905383488">
      <w:bodyDiv w:val="1"/>
      <w:marLeft w:val="0"/>
      <w:marRight w:val="0"/>
      <w:marTop w:val="0"/>
      <w:marBottom w:val="0"/>
      <w:divBdr>
        <w:top w:val="none" w:sz="0" w:space="0" w:color="auto"/>
        <w:left w:val="none" w:sz="0" w:space="0" w:color="auto"/>
        <w:bottom w:val="none" w:sz="0" w:space="0" w:color="auto"/>
        <w:right w:val="none" w:sz="0" w:space="0" w:color="auto"/>
      </w:divBdr>
    </w:div>
    <w:div w:id="1244071582">
      <w:bodyDiv w:val="1"/>
      <w:marLeft w:val="0"/>
      <w:marRight w:val="0"/>
      <w:marTop w:val="0"/>
      <w:marBottom w:val="0"/>
      <w:divBdr>
        <w:top w:val="none" w:sz="0" w:space="0" w:color="auto"/>
        <w:left w:val="none" w:sz="0" w:space="0" w:color="auto"/>
        <w:bottom w:val="none" w:sz="0" w:space="0" w:color="auto"/>
        <w:right w:val="none" w:sz="0" w:space="0" w:color="auto"/>
      </w:divBdr>
    </w:div>
    <w:div w:id="1294209586">
      <w:bodyDiv w:val="1"/>
      <w:marLeft w:val="0"/>
      <w:marRight w:val="0"/>
      <w:marTop w:val="0"/>
      <w:marBottom w:val="0"/>
      <w:divBdr>
        <w:top w:val="none" w:sz="0" w:space="0" w:color="auto"/>
        <w:left w:val="none" w:sz="0" w:space="0" w:color="auto"/>
        <w:bottom w:val="none" w:sz="0" w:space="0" w:color="auto"/>
        <w:right w:val="none" w:sz="0" w:space="0" w:color="auto"/>
      </w:divBdr>
    </w:div>
    <w:div w:id="1305819342">
      <w:bodyDiv w:val="1"/>
      <w:marLeft w:val="0"/>
      <w:marRight w:val="0"/>
      <w:marTop w:val="0"/>
      <w:marBottom w:val="0"/>
      <w:divBdr>
        <w:top w:val="none" w:sz="0" w:space="0" w:color="auto"/>
        <w:left w:val="none" w:sz="0" w:space="0" w:color="auto"/>
        <w:bottom w:val="none" w:sz="0" w:space="0" w:color="auto"/>
        <w:right w:val="none" w:sz="0" w:space="0" w:color="auto"/>
      </w:divBdr>
    </w:div>
    <w:div w:id="1392001197">
      <w:bodyDiv w:val="1"/>
      <w:marLeft w:val="0"/>
      <w:marRight w:val="0"/>
      <w:marTop w:val="0"/>
      <w:marBottom w:val="0"/>
      <w:divBdr>
        <w:top w:val="none" w:sz="0" w:space="0" w:color="auto"/>
        <w:left w:val="none" w:sz="0" w:space="0" w:color="auto"/>
        <w:bottom w:val="none" w:sz="0" w:space="0" w:color="auto"/>
        <w:right w:val="none" w:sz="0" w:space="0" w:color="auto"/>
      </w:divBdr>
    </w:div>
    <w:div w:id="1395737343">
      <w:bodyDiv w:val="1"/>
      <w:marLeft w:val="0"/>
      <w:marRight w:val="0"/>
      <w:marTop w:val="0"/>
      <w:marBottom w:val="0"/>
      <w:divBdr>
        <w:top w:val="none" w:sz="0" w:space="0" w:color="auto"/>
        <w:left w:val="none" w:sz="0" w:space="0" w:color="auto"/>
        <w:bottom w:val="none" w:sz="0" w:space="0" w:color="auto"/>
        <w:right w:val="none" w:sz="0" w:space="0" w:color="auto"/>
      </w:divBdr>
    </w:div>
    <w:div w:id="1802335383">
      <w:bodyDiv w:val="1"/>
      <w:marLeft w:val="0"/>
      <w:marRight w:val="0"/>
      <w:marTop w:val="0"/>
      <w:marBottom w:val="0"/>
      <w:divBdr>
        <w:top w:val="none" w:sz="0" w:space="0" w:color="auto"/>
        <w:left w:val="none" w:sz="0" w:space="0" w:color="auto"/>
        <w:bottom w:val="none" w:sz="0" w:space="0" w:color="auto"/>
        <w:right w:val="none" w:sz="0" w:space="0" w:color="auto"/>
      </w:divBdr>
    </w:div>
    <w:div w:id="1970236896">
      <w:bodyDiv w:val="1"/>
      <w:marLeft w:val="0"/>
      <w:marRight w:val="0"/>
      <w:marTop w:val="0"/>
      <w:marBottom w:val="0"/>
      <w:divBdr>
        <w:top w:val="none" w:sz="0" w:space="0" w:color="auto"/>
        <w:left w:val="none" w:sz="0" w:space="0" w:color="auto"/>
        <w:bottom w:val="none" w:sz="0" w:space="0" w:color="auto"/>
        <w:right w:val="none" w:sz="0" w:space="0" w:color="auto"/>
      </w:divBdr>
    </w:div>
    <w:div w:id="20991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RDF/"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hyperlink" Target="https://www.w3.org/TR/owl2-syntax/" TargetMode="External"/><Relationship Id="rId34"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protege.stanford.edu/"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3.org/TR/2014/REC-rdf-schema-2014022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w3.org/TR/owl2-syntax/"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16864-6B8B-4530-8676-C5ED593C2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28</Pages>
  <Words>7421</Words>
  <Characters>42303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An Overview of the Common Core Ontologies</vt:lpstr>
    </vt:vector>
  </TitlesOfParts>
  <Company>CUBRC</Company>
  <LinksUpToDate>false</LinksUpToDate>
  <CharactersWithSpaces>49625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of the Common Core Ontologies</dc:title>
  <dc:subject>Content, Development and Testing</dc:subject>
  <dc:creator>Ron Rudnicki</dc:creator>
  <cp:lastModifiedBy>Mark Jensen</cp:lastModifiedBy>
  <cp:revision>123</cp:revision>
  <dcterms:created xsi:type="dcterms:W3CDTF">2017-08-07T18:47:00Z</dcterms:created>
  <dcterms:modified xsi:type="dcterms:W3CDTF">2018-09-11T21:06:00Z</dcterms:modified>
</cp:coreProperties>
</file>